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F896F" w14:textId="4A1ABF3D" w:rsidR="2F0B7C3F" w:rsidRDefault="2F0B7C3F" w:rsidP="2F0B7C3F">
      <w:pPr>
        <w:rPr>
          <w:b/>
          <w:bCs/>
        </w:rPr>
      </w:pPr>
      <w:r w:rsidRPr="2F0B7C3F">
        <w:rPr>
          <w:b/>
          <w:bCs/>
        </w:rPr>
        <w:t xml:space="preserve">//I’ve left formatting blank for HTML editing purposes, all please feel free to edit/critique/ completely change this document as this is the first draft and It would be good to have outside editing to check my work. – Jason </w:t>
      </w:r>
      <w:proofErr w:type="spellStart"/>
      <w:r w:rsidRPr="2F0B7C3F">
        <w:rPr>
          <w:b/>
          <w:bCs/>
        </w:rPr>
        <w:t>Walstab</w:t>
      </w:r>
      <w:proofErr w:type="spellEnd"/>
    </w:p>
    <w:p w14:paraId="70479CD9" w14:textId="64321766" w:rsidR="2F0B7C3F" w:rsidRDefault="2F0B7C3F"/>
    <w:p w14:paraId="5E5787A5" w14:textId="5724C863" w:rsidR="002420CC" w:rsidRPr="00A962CD" w:rsidRDefault="2F0B7C3F">
      <w:pPr>
        <w:rPr>
          <w:b/>
          <w:bCs/>
        </w:rPr>
      </w:pPr>
      <w:r w:rsidRPr="00A962CD">
        <w:rPr>
          <w:b/>
          <w:bCs/>
        </w:rPr>
        <w:t>What Does it Do?</w:t>
      </w:r>
    </w:p>
    <w:p w14:paraId="63108041" w14:textId="56B58379" w:rsidR="2F0B7C3F" w:rsidRDefault="2F0B7C3F" w:rsidP="2F0B7C3F">
      <w:pPr>
        <w:rPr>
          <w:ins w:id="0" w:author="Anthony Brown" w:date="2020-01-07T22:19:00Z"/>
        </w:rPr>
      </w:pPr>
      <w:r>
        <w:t xml:space="preserve">Cloud computing is </w:t>
      </w:r>
      <w:del w:id="1" w:author="Anthony Brown" w:date="2020-01-07T21:57:00Z">
        <w:r w:rsidDel="00A962CD">
          <w:delText xml:space="preserve">basically </w:delText>
        </w:r>
      </w:del>
      <w:r>
        <w:t>the act of accessing another computer system over the internet and using this remote computers resources for you own purpose</w:t>
      </w:r>
      <w:ins w:id="2" w:author="Anthony Brown" w:date="2020-01-07T22:21:00Z">
        <w:r w:rsidR="00DF6E73">
          <w:t xml:space="preserve">. </w:t>
        </w:r>
      </w:ins>
      <w:ins w:id="3" w:author="Anthony Brown" w:date="2020-01-07T22:23:00Z">
        <w:r w:rsidR="00DF6E73">
          <w:t>This a simple thing, but the scale it which it is now do allows the cloud to do so much</w:t>
        </w:r>
      </w:ins>
      <w:del w:id="4" w:author="Anthony Brown" w:date="2020-01-07T22:24:00Z">
        <w:r w:rsidDel="00DF6E73">
          <w:delText xml:space="preserve">. </w:delText>
        </w:r>
        <w:r w:rsidRPr="00A962CD" w:rsidDel="00DF6E73">
          <w:rPr>
            <w:highlight w:val="yellow"/>
            <w:rPrChange w:id="5" w:author="Anthony Brown" w:date="2020-01-07T21:58:00Z">
              <w:rPr/>
            </w:rPrChange>
          </w:rPr>
          <w:delText>There are many different outcomes of this and what exactly cloud computing does changes depending on who the user is.</w:delText>
        </w:r>
      </w:del>
      <w:ins w:id="6" w:author="Anthony Brown" w:date="2020-01-07T22:24:00Z">
        <w:r w:rsidR="00DF6E73">
          <w:t xml:space="preserve">. </w:t>
        </w:r>
      </w:ins>
      <w:r>
        <w:t xml:space="preserve"> </w:t>
      </w:r>
    </w:p>
    <w:p w14:paraId="219C8B4E" w14:textId="0C81A17C" w:rsidR="00DF6E73" w:rsidDel="00DF6E73" w:rsidRDefault="00DF6E73" w:rsidP="2F0B7C3F">
      <w:pPr>
        <w:rPr>
          <w:del w:id="7" w:author="Anthony Brown" w:date="2020-01-07T22:24:00Z"/>
        </w:rPr>
      </w:pPr>
    </w:p>
    <w:p w14:paraId="7D8EC40A" w14:textId="3843993E" w:rsidR="2F0B7C3F" w:rsidRDefault="2F0B7C3F" w:rsidP="2F0B7C3F">
      <w:r>
        <w:t xml:space="preserve">For a home user, a common cloud </w:t>
      </w:r>
      <w:del w:id="8" w:author="Anthony Brown" w:date="2020-01-07T21:58:00Z">
        <w:r w:rsidDel="00A962CD">
          <w:delText xml:space="preserve">computing </w:delText>
        </w:r>
      </w:del>
      <w:r>
        <w:t>service would be a simple file storage repository</w:t>
      </w:r>
      <w:ins w:id="9" w:author="Anthony Brown" w:date="2020-01-07T21:59:00Z">
        <w:r w:rsidR="00A962CD">
          <w:t>. This appeals for the everyday user because it</w:t>
        </w:r>
      </w:ins>
      <w:r>
        <w:t xml:space="preserve"> </w:t>
      </w:r>
      <w:del w:id="10" w:author="Anthony Brown" w:date="2020-01-07T21:59:00Z">
        <w:r w:rsidDel="00A962CD">
          <w:delText xml:space="preserve">that </w:delText>
        </w:r>
      </w:del>
      <w:r>
        <w:t xml:space="preserve">can be accessed from anywhere, for example Microsoft OneDrive or Dropbox. By uploading files </w:t>
      </w:r>
      <w:del w:id="11" w:author="Anthony Brown" w:date="2020-01-07T21:59:00Z">
        <w:r w:rsidDel="00A962CD">
          <w:delText>on</w:delText>
        </w:r>
      </w:del>
      <w:r>
        <w:t xml:space="preserve">to the OneDrive or Dropbox ‘cloud’, </w:t>
      </w:r>
      <w:del w:id="12" w:author="Anthony Brown" w:date="2020-01-07T21:59:00Z">
        <w:r w:rsidDel="00A962CD">
          <w:delText xml:space="preserve">the cloud is acting as an extra hard drive for your local computer, </w:delText>
        </w:r>
      </w:del>
      <w:del w:id="13" w:author="Anthony Brown" w:date="2020-01-07T22:00:00Z">
        <w:r w:rsidDel="00A962CD">
          <w:delText xml:space="preserve">with the advantage being that </w:delText>
        </w:r>
      </w:del>
      <w:r>
        <w:t xml:space="preserve">you </w:t>
      </w:r>
      <w:ins w:id="14" w:author="Anthony Brown" w:date="2020-01-07T22:00:00Z">
        <w:r w:rsidR="00A962CD">
          <w:t xml:space="preserve">can </w:t>
        </w:r>
      </w:ins>
      <w:del w:id="15" w:author="Anthony Brown" w:date="2020-01-07T22:00:00Z">
        <w:r w:rsidDel="00A962CD">
          <w:delText xml:space="preserve">could also </w:delText>
        </w:r>
      </w:del>
      <w:r>
        <w:t xml:space="preserve">access this </w:t>
      </w:r>
      <w:ins w:id="16" w:author="Anthony Brown" w:date="2020-01-07T22:00:00Z">
        <w:r w:rsidR="00A962CD">
          <w:t>files</w:t>
        </w:r>
      </w:ins>
      <w:del w:id="17" w:author="Anthony Brown" w:date="2020-01-07T22:00:00Z">
        <w:r w:rsidDel="00A962CD">
          <w:delText>same hard drive</w:delText>
        </w:r>
      </w:del>
      <w:r>
        <w:t xml:space="preserve"> from any other computer </w:t>
      </w:r>
      <w:ins w:id="18" w:author="Anthony Brown" w:date="2020-01-07T22:00:00Z">
        <w:r w:rsidR="00A962CD">
          <w:t>(</w:t>
        </w:r>
      </w:ins>
      <w:r>
        <w:t>so long as you logged onto your cloud service account</w:t>
      </w:r>
      <w:ins w:id="19" w:author="Anthony Brown" w:date="2020-01-07T22:00:00Z">
        <w:r w:rsidR="00A962CD">
          <w:t>)</w:t>
        </w:r>
      </w:ins>
      <w:r>
        <w:t>.</w:t>
      </w:r>
      <w:ins w:id="20" w:author="Anthony Brown" w:date="2020-01-07T22:01:00Z">
        <w:r w:rsidR="00A962CD" w:rsidRPr="00A962CD">
          <w:t xml:space="preserve"> </w:t>
        </w:r>
        <w:r w:rsidR="00A962CD">
          <w:t>T</w:t>
        </w:r>
        <w:r w:rsidR="00A962CD">
          <w:t xml:space="preserve">he cloud is acting as an extra hard drive </w:t>
        </w:r>
        <w:r w:rsidR="00A962CD">
          <w:t>in this case.</w:t>
        </w:r>
      </w:ins>
    </w:p>
    <w:p w14:paraId="0044EDF8" w14:textId="57EEA4D8" w:rsidR="2F0B7C3F" w:rsidRDefault="2F0B7C3F" w:rsidP="2F0B7C3F">
      <w:r>
        <w:t xml:space="preserve">For a small business, a common cloud </w:t>
      </w:r>
      <w:del w:id="21" w:author="Anthony Brown" w:date="2020-01-07T22:01:00Z">
        <w:r w:rsidDel="00A962CD">
          <w:delText xml:space="preserve">computing </w:delText>
        </w:r>
      </w:del>
      <w:r>
        <w:t>service could be a</w:t>
      </w:r>
      <w:ins w:id="22" w:author="Anthony Brown" w:date="2020-01-07T22:01:00Z">
        <w:r w:rsidR="00A962CD">
          <w:t>n</w:t>
        </w:r>
      </w:ins>
      <w:del w:id="23" w:author="Anthony Brown" w:date="2020-01-07T22:01:00Z">
        <w:r w:rsidDel="00A962CD">
          <w:delText xml:space="preserve"> cloud</w:delText>
        </w:r>
      </w:del>
      <w:r>
        <w:t xml:space="preserve"> email/file server. Instead of having a local server that </w:t>
      </w:r>
      <w:ins w:id="24" w:author="Anthony Brown" w:date="2020-01-07T22:02:00Z">
        <w:r w:rsidR="00A962CD">
          <w:t>stores</w:t>
        </w:r>
      </w:ins>
      <w:del w:id="25" w:author="Anthony Brown" w:date="2020-01-07T22:02:00Z">
        <w:r w:rsidDel="00A962CD">
          <w:delText>runs an</w:delText>
        </w:r>
      </w:del>
      <w:r>
        <w:t xml:space="preserve"> email </w:t>
      </w:r>
      <w:del w:id="26" w:author="Anthony Brown" w:date="2020-01-07T22:02:00Z">
        <w:r w:rsidDel="00A962CD">
          <w:delText xml:space="preserve">server </w:delText>
        </w:r>
      </w:del>
      <w:r>
        <w:t>and file</w:t>
      </w:r>
      <w:ins w:id="27" w:author="Anthony Brown" w:date="2020-01-07T22:02:00Z">
        <w:r w:rsidR="00A962CD">
          <w:t>s</w:t>
        </w:r>
      </w:ins>
      <w:del w:id="28" w:author="Anthony Brown" w:date="2020-01-07T22:02:00Z">
        <w:r w:rsidDel="00A962CD">
          <w:delText xml:space="preserve"> server</w:delText>
        </w:r>
      </w:del>
      <w:r>
        <w:t xml:space="preserve">, </w:t>
      </w:r>
      <w:ins w:id="29" w:author="Anthony Brown" w:date="2020-01-07T22:02:00Z">
        <w:r w:rsidR="00A962CD">
          <w:t xml:space="preserve">these services are provided by </w:t>
        </w:r>
      </w:ins>
      <w:del w:id="30" w:author="Anthony Brown" w:date="2020-01-07T22:02:00Z">
        <w:r w:rsidDel="00A962CD">
          <w:delText xml:space="preserve">this server will be run on </w:delText>
        </w:r>
      </w:del>
      <w:r>
        <w:t>the cloud. One advantage of this is cost reduction, especially for a small business. A small business server running in an office requires equipment, maintenance, a cold server room, backup management and procedures for physical tapes</w:t>
      </w:r>
      <w:ins w:id="31" w:author="Anthony Brown" w:date="2020-01-07T22:02:00Z">
        <w:r w:rsidR="00A962CD">
          <w:t xml:space="preserve">. On top of this, a </w:t>
        </w:r>
      </w:ins>
      <w:del w:id="32" w:author="Anthony Brown" w:date="2020-01-07T22:02:00Z">
        <w:r w:rsidDel="00A962CD">
          <w:delText xml:space="preserve"> as well as </w:delText>
        </w:r>
      </w:del>
      <w:r>
        <w:t>staff member</w:t>
      </w:r>
      <w:del w:id="33" w:author="Anthony Brown" w:date="2020-01-07T22:03:00Z">
        <w:r w:rsidDel="00A962CD">
          <w:delText>s</w:delText>
        </w:r>
      </w:del>
      <w:r>
        <w:t xml:space="preserve"> to maintain all this bulky IT infrastructure. </w:t>
      </w:r>
      <w:ins w:id="34" w:author="Anthony Brown" w:date="2020-01-07T22:03:00Z">
        <w:r w:rsidR="00A962CD">
          <w:t>The clo</w:t>
        </w:r>
      </w:ins>
      <w:ins w:id="35" w:author="Anthony Brown" w:date="2020-01-07T22:04:00Z">
        <w:r w:rsidR="00A962CD">
          <w:t>u</w:t>
        </w:r>
      </w:ins>
      <w:ins w:id="36" w:author="Anthony Brown" w:date="2020-01-07T22:03:00Z">
        <w:r w:rsidR="00A962CD">
          <w:t>d in this circumstance act as a sub-contract for traditional small business IT work.</w:t>
        </w:r>
      </w:ins>
    </w:p>
    <w:p w14:paraId="1B2E9604" w14:textId="403DEA56" w:rsidR="2F0B7C3F" w:rsidRPr="007B3178" w:rsidDel="00A962CD" w:rsidRDefault="007B3178" w:rsidP="2F0B7C3F">
      <w:pPr>
        <w:rPr>
          <w:del w:id="37" w:author="Anthony Brown" w:date="2020-01-07T22:06:00Z"/>
          <w:rPrChange w:id="38" w:author="Anthony Brown" w:date="2020-01-07T22:12:00Z">
            <w:rPr>
              <w:del w:id="39" w:author="Anthony Brown" w:date="2020-01-07T22:06:00Z"/>
            </w:rPr>
          </w:rPrChange>
        </w:rPr>
      </w:pPr>
      <w:ins w:id="40" w:author="Anthony Brown" w:date="2020-01-07T22:08:00Z">
        <w:r w:rsidRPr="007B3178">
          <w:rPr>
            <w:rPrChange w:id="41" w:author="Anthony Brown" w:date="2020-01-07T22:12:00Z">
              <w:rPr>
                <w:highlight w:val="green"/>
              </w:rPr>
            </w:rPrChange>
          </w:rPr>
          <w:t>For small business,</w:t>
        </w:r>
      </w:ins>
      <w:ins w:id="42" w:author="Anthony Brown" w:date="2020-01-07T22:12:00Z">
        <w:r w:rsidRPr="007B3178">
          <w:rPr>
            <w:rPrChange w:id="43" w:author="Anthony Brown" w:date="2020-01-07T22:12:00Z">
              <w:rPr>
                <w:highlight w:val="green"/>
              </w:rPr>
            </w:rPrChange>
          </w:rPr>
          <w:t xml:space="preserve"> in addition </w:t>
        </w:r>
      </w:ins>
      <w:ins w:id="44" w:author="Anthony Brown" w:date="2020-01-07T22:08:00Z">
        <w:r w:rsidRPr="007B3178">
          <w:rPr>
            <w:rPrChange w:id="45" w:author="Anthony Brown" w:date="2020-01-07T22:12:00Z">
              <w:rPr>
                <w:highlight w:val="green"/>
              </w:rPr>
            </w:rPrChange>
          </w:rPr>
          <w:t xml:space="preserve">to the reduced </w:t>
        </w:r>
      </w:ins>
      <w:ins w:id="46" w:author="Anthony Brown" w:date="2020-01-07T22:09:00Z">
        <w:r w:rsidRPr="007B3178">
          <w:rPr>
            <w:rPrChange w:id="47" w:author="Anthony Brown" w:date="2020-01-07T22:12:00Z">
              <w:rPr>
                <w:highlight w:val="green"/>
              </w:rPr>
            </w:rPrChange>
          </w:rPr>
          <w:t xml:space="preserve">operational costs, there is scaling and responsiveness advantages to cloud technology </w:t>
        </w:r>
      </w:ins>
      <w:del w:id="48" w:author="Anthony Brown" w:date="2020-01-07T22:05:00Z">
        <w:r w:rsidR="2F0B7C3F" w:rsidRPr="007B3178" w:rsidDel="00A962CD">
          <w:rPr>
            <w:rPrChange w:id="49" w:author="Anthony Brown" w:date="2020-01-07T22:12:00Z">
              <w:rPr/>
            </w:rPrChange>
          </w:rPr>
          <w:delText>A small business server running on the cloud however can solve many of these problems, as no physical server or server room is needed, backups can be handled by the cloud and due to the simplicity of many modern cloud services, IT staff may not even be required</w:delText>
        </w:r>
      </w:del>
      <w:r w:rsidR="2F0B7C3F" w:rsidRPr="007B3178">
        <w:rPr>
          <w:rPrChange w:id="50" w:author="Anthony Brown" w:date="2020-01-07T22:12:00Z">
            <w:rPr/>
          </w:rPrChange>
        </w:rPr>
        <w:t xml:space="preserve">. </w:t>
      </w:r>
      <w:ins w:id="51" w:author="Anthony Brown" w:date="2020-01-07T22:10:00Z">
        <w:r w:rsidRPr="007B3178">
          <w:rPr>
            <w:rPrChange w:id="52" w:author="Anthony Brown" w:date="2020-01-07T22:12:00Z">
              <w:rPr>
                <w:highlight w:val="green"/>
              </w:rPr>
            </w:rPrChange>
          </w:rPr>
          <w:t xml:space="preserve">Say for instance, </w:t>
        </w:r>
      </w:ins>
      <w:del w:id="53" w:author="Anthony Brown" w:date="2020-01-07T22:10:00Z">
        <w:r w:rsidR="2F0B7C3F" w:rsidRPr="007B3178" w:rsidDel="007B3178">
          <w:rPr>
            <w:rPrChange w:id="54" w:author="Anthony Brown" w:date="2020-01-07T22:12:00Z">
              <w:rPr/>
            </w:rPrChange>
          </w:rPr>
          <w:delText xml:space="preserve">Another advantage is that of scaling, for example </w:delText>
        </w:r>
      </w:del>
      <w:r w:rsidR="2F0B7C3F" w:rsidRPr="007B3178">
        <w:rPr>
          <w:rPrChange w:id="55" w:author="Anthony Brown" w:date="2020-01-07T22:12:00Z">
            <w:rPr/>
          </w:rPrChange>
        </w:rPr>
        <w:t xml:space="preserve">a small company has 350 staff members but suddenly merges with another company that has 200 staff members, in which they will all move into the same building. </w:t>
      </w:r>
    </w:p>
    <w:p w14:paraId="33AA5CF7" w14:textId="09337ABB" w:rsidR="2F0B7C3F" w:rsidRDefault="2F0B7C3F" w:rsidP="2F0B7C3F">
      <w:r w:rsidRPr="007B3178">
        <w:rPr>
          <w:rPrChange w:id="56" w:author="Anthony Brown" w:date="2020-01-07T22:12:00Z">
            <w:rPr/>
          </w:rPrChange>
        </w:rPr>
        <w:t>What the cloud</w:t>
      </w:r>
      <w:r>
        <w:t xml:space="preserve"> service will do </w:t>
      </w:r>
      <w:del w:id="57" w:author="Anthony Brown" w:date="2020-01-07T22:10:00Z">
        <w:r w:rsidDel="007B3178">
          <w:delText xml:space="preserve">for the small business </w:delText>
        </w:r>
      </w:del>
      <w:r>
        <w:t xml:space="preserve">is allow </w:t>
      </w:r>
      <w:ins w:id="58" w:author="Anthony Brown" w:date="2020-01-07T22:10:00Z">
        <w:r w:rsidR="007B3178">
          <w:t xml:space="preserve">the </w:t>
        </w:r>
      </w:ins>
      <w:ins w:id="59" w:author="Anthony Brown" w:date="2020-01-07T22:11:00Z">
        <w:r w:rsidR="007B3178">
          <w:t xml:space="preserve">available computer capacity to expand also instantaneously to the sudden higher demand. </w:t>
        </w:r>
      </w:ins>
      <w:del w:id="60" w:author="Anthony Brown" w:date="2020-01-07T22:11:00Z">
        <w:r w:rsidDel="007B3178">
          <w:delText xml:space="preserve">quick scaling of required computer power/services, whereas </w:delText>
        </w:r>
      </w:del>
      <w:ins w:id="61" w:author="Anthony Brown" w:date="2020-01-07T22:11:00Z">
        <w:r w:rsidR="007B3178">
          <w:t>I</w:t>
        </w:r>
      </w:ins>
      <w:del w:id="62" w:author="Anthony Brown" w:date="2020-01-07T22:11:00Z">
        <w:r w:rsidDel="007B3178">
          <w:delText>i</w:delText>
        </w:r>
      </w:del>
      <w:r>
        <w:t>f handled inhouse, expensive IT infrastructure changes may possibly be required to accommodate the larger company.</w:t>
      </w:r>
    </w:p>
    <w:p w14:paraId="5E5EFBA7" w14:textId="0FDEFBA8" w:rsidR="2F0B7C3F" w:rsidDel="00DF6E73" w:rsidRDefault="2F0B7C3F" w:rsidP="2F0B7C3F">
      <w:pPr>
        <w:rPr>
          <w:del w:id="63" w:author="Anthony Brown" w:date="2020-01-07T22:16:00Z"/>
        </w:rPr>
      </w:pPr>
      <w:r>
        <w:t>A full-stack developer may have other uses for cloud computing services</w:t>
      </w:r>
      <w:ins w:id="64" w:author="Anthony Brown" w:date="2020-01-07T22:06:00Z">
        <w:r w:rsidR="007B3178">
          <w:t xml:space="preserve">. A developer can make use of </w:t>
        </w:r>
      </w:ins>
      <w:del w:id="65" w:author="Anthony Brown" w:date="2020-01-07T22:07:00Z">
        <w:r w:rsidDel="007B3178">
          <w:delText xml:space="preserve">, making use of </w:delText>
        </w:r>
      </w:del>
      <w:r>
        <w:t>virtual online servers. Instead of requiring a server at home to run a web application</w:t>
      </w:r>
      <w:del w:id="66" w:author="Anthony Brown" w:date="2020-01-07T22:07:00Z">
        <w:r w:rsidDel="007B3178">
          <w:delText xml:space="preserve"> from</w:delText>
        </w:r>
      </w:del>
      <w:del w:id="67" w:author="Anthony Brown" w:date="2020-01-07T22:12:00Z">
        <w:r w:rsidDel="007B3178">
          <w:delText>,</w:delText>
        </w:r>
      </w:del>
      <w:r>
        <w:t xml:space="preserve"> </w:t>
      </w:r>
      <w:ins w:id="68" w:author="Anthony Brown" w:date="2020-01-07T22:07:00Z">
        <w:r w:rsidR="007B3178">
          <w:t xml:space="preserve">the developer can </w:t>
        </w:r>
      </w:ins>
      <w:del w:id="69" w:author="Anthony Brown" w:date="2020-01-07T22:07:00Z">
        <w:r w:rsidDel="007B3178">
          <w:delText xml:space="preserve">cloud computing services offer the ability to </w:delText>
        </w:r>
      </w:del>
      <w:r>
        <w:t>rent servers from online. This can be incredibly useful to the lone full-stack developer</w:t>
      </w:r>
      <w:ins w:id="70" w:author="Anthony Brown" w:date="2020-01-07T22:12:00Z">
        <w:r w:rsidR="007B3178">
          <w:t>, and, as</w:t>
        </w:r>
      </w:ins>
      <w:ins w:id="71" w:author="Anthony Brown" w:date="2020-01-07T22:07:00Z">
        <w:r w:rsidR="007B3178">
          <w:t xml:space="preserve"> for small business</w:t>
        </w:r>
      </w:ins>
      <w:ins w:id="72" w:author="Anthony Brown" w:date="2020-01-07T22:08:00Z">
        <w:r w:rsidR="007B3178">
          <w:t xml:space="preserve">, </w:t>
        </w:r>
      </w:ins>
      <w:del w:id="73" w:author="Anthony Brown" w:date="2020-01-07T22:08:00Z">
        <w:r w:rsidDel="007B3178">
          <w:delText xml:space="preserve">, </w:delText>
        </w:r>
      </w:del>
      <w:r>
        <w:t xml:space="preserve">especially </w:t>
      </w:r>
      <w:del w:id="74" w:author="Anthony Brown" w:date="2020-01-07T22:08:00Z">
        <w:r w:rsidDel="007B3178">
          <w:delText xml:space="preserve">regarding </w:delText>
        </w:r>
      </w:del>
      <w:r>
        <w:t xml:space="preserve">scaling. </w:t>
      </w:r>
      <w:ins w:id="75" w:author="Anthony Brown" w:date="2020-01-07T22:13:00Z">
        <w:r w:rsidR="007B3178">
          <w:t xml:space="preserve">Cloud services scale to the demand. </w:t>
        </w:r>
      </w:ins>
      <w:ins w:id="76" w:author="Anthony Brown" w:date="2020-01-07T22:14:00Z">
        <w:r w:rsidR="007B3178">
          <w:t>Cloud based web-sites don’t crash because of sudden traffic increases like the</w:t>
        </w:r>
      </w:ins>
      <w:ins w:id="77" w:author="Anthony Brown" w:date="2020-01-07T22:15:00Z">
        <w:r w:rsidR="007B3178">
          <w:t>y</w:t>
        </w:r>
      </w:ins>
      <w:ins w:id="78" w:author="Anthony Brown" w:date="2020-01-07T22:14:00Z">
        <w:r w:rsidR="007B3178">
          <w:t xml:space="preserve"> did in the past</w:t>
        </w:r>
      </w:ins>
      <w:del w:id="79" w:author="Anthony Brown" w:date="2020-01-07T22:15:00Z">
        <w:r w:rsidDel="007B3178">
          <w:delText>Say a developer creates a website that stores user details in a database and suddenly finds themselves on a front news story with hundreds of new users pouring in every minute. Without a cloud service, this would result in server crashes, database capacity being reached etc. However, using cloud services, scaling up to thousands or even millions of users can be done in minutes by increasing the amount of backend servers using simple sliders.</w:delText>
        </w:r>
      </w:del>
      <w:ins w:id="80" w:author="Anthony Brown" w:date="2020-01-07T22:16:00Z">
        <w:r w:rsidR="007B3178">
          <w:t>. The cost of providing the service reflects the usage of the service</w:t>
        </w:r>
      </w:ins>
      <w:del w:id="81" w:author="Anthony Brown" w:date="2020-01-07T22:16:00Z">
        <w:r w:rsidDel="007B3178">
          <w:delText xml:space="preserve"> </w:delText>
        </w:r>
      </w:del>
    </w:p>
    <w:p w14:paraId="34F17C09" w14:textId="06C0BAA0" w:rsidR="2F0B7C3F" w:rsidRDefault="2F0B7C3F" w:rsidP="00DF6E73">
      <w:pPr>
        <w:pPrChange w:id="82" w:author="Anthony Brown" w:date="2020-01-07T22:16:00Z">
          <w:pPr/>
        </w:pPrChange>
      </w:pPr>
      <w:del w:id="83" w:author="Anthony Brown" w:date="2020-01-07T22:16:00Z">
        <w:r w:rsidDel="00DF6E73">
          <w:delText>The pay as you go method is the most popular used by developers, meaning if the app is only temporarily popular,</w:delText>
        </w:r>
      </w:del>
      <w:ins w:id="84" w:author="Anthony Brown" w:date="2020-01-07T22:16:00Z">
        <w:r w:rsidR="00DF6E73">
          <w:t xml:space="preserve">. A developer </w:t>
        </w:r>
      </w:ins>
      <w:del w:id="85" w:author="Anthony Brown" w:date="2020-01-07T22:16:00Z">
        <w:r w:rsidDel="00DF6E73">
          <w:delText xml:space="preserve"> they </w:delText>
        </w:r>
      </w:del>
      <w:r>
        <w:t xml:space="preserve">can </w:t>
      </w:r>
      <w:del w:id="86" w:author="Anthony Brown" w:date="2020-01-07T22:17:00Z">
        <w:r w:rsidDel="00DF6E73">
          <w:delText xml:space="preserve">also </w:delText>
        </w:r>
      </w:del>
      <w:r>
        <w:t>scale their web application platform back down to a reasonable cost if the user count suddenly drops off again.</w:t>
      </w:r>
    </w:p>
    <w:p w14:paraId="23F12A05" w14:textId="623FAFDE" w:rsidR="2F0B7C3F" w:rsidRDefault="00DF6E73" w:rsidP="2F0B7C3F">
      <w:pPr>
        <w:rPr>
          <w:ins w:id="87" w:author="Anthony Brown" w:date="2020-01-07T22:20:00Z"/>
        </w:rPr>
      </w:pPr>
      <w:ins w:id="88" w:author="Anthony Brown" w:date="2020-01-07T22:17:00Z">
        <w:r>
          <w:t>Systems administrators also use the</w:t>
        </w:r>
      </w:ins>
      <w:ins w:id="89" w:author="Anthony Brown" w:date="2020-01-07T22:18:00Z">
        <w:r>
          <w:t xml:space="preserve"> </w:t>
        </w:r>
      </w:ins>
      <w:ins w:id="90" w:author="Anthony Brown" w:date="2020-01-07T22:17:00Z">
        <w:r>
          <w:t xml:space="preserve">cloud. </w:t>
        </w:r>
      </w:ins>
      <w:ins w:id="91" w:author="Anthony Brown" w:date="2020-01-07T22:18:00Z">
        <w:r>
          <w:t xml:space="preserve">They might use it to </w:t>
        </w:r>
      </w:ins>
      <w:del w:id="92" w:author="Anthony Brown" w:date="2020-01-07T22:18:00Z">
        <w:r w:rsidR="2F0B7C3F" w:rsidDel="00DF6E73">
          <w:delText xml:space="preserve">Other advantages involve the easy </w:delText>
        </w:r>
      </w:del>
      <w:r w:rsidR="2F0B7C3F">
        <w:t xml:space="preserve">cloning </w:t>
      </w:r>
      <w:ins w:id="93" w:author="Anthony Brown" w:date="2020-01-07T22:18:00Z">
        <w:r>
          <w:t>L</w:t>
        </w:r>
      </w:ins>
      <w:del w:id="94" w:author="Anthony Brown" w:date="2020-01-07T22:18:00Z">
        <w:r w:rsidR="2F0B7C3F" w:rsidDel="00DF6E73">
          <w:delText>of L</w:delText>
        </w:r>
      </w:del>
      <w:r w:rsidR="2F0B7C3F">
        <w:t>inux servers to quickly mass produce new web applications with minor changes, alongside easy backup and built in security. Yet another use cloud services have for the full-stack developer is cloud services providing public IP’s to use, so straight away they can have their web applications ready and available on the internet without having to register expensive public IP services from their local internet service provider.</w:t>
      </w:r>
    </w:p>
    <w:p w14:paraId="404ACB43" w14:textId="06DF20CC" w:rsidR="00DF6E73" w:rsidRDefault="00DF6E73" w:rsidP="2F0B7C3F">
      <w:pPr>
        <w:rPr>
          <w:ins w:id="95" w:author="Anthony Brown" w:date="2020-01-07T22:20:00Z"/>
        </w:rPr>
      </w:pPr>
    </w:p>
    <w:p w14:paraId="63F5E153" w14:textId="77777777" w:rsidR="00DF6E73" w:rsidRDefault="00DF6E73" w:rsidP="00DF6E73">
      <w:pPr>
        <w:rPr>
          <w:ins w:id="96" w:author="Anthony Brown" w:date="2020-01-07T22:24:00Z"/>
        </w:rPr>
      </w:pPr>
      <w:moveToRangeStart w:id="97" w:author="Anthony Brown" w:date="2020-01-07T22:20:00Z" w:name="move29327995"/>
      <w:moveTo w:id="98" w:author="Anthony Brown" w:date="2020-01-07T22:20:00Z">
        <w:r>
          <w:t>Cloud computing is often broken down into three categories</w:t>
        </w:r>
        <w:del w:id="99" w:author="Anthony Brown" w:date="2020-01-07T22:24:00Z">
          <w:r w:rsidDel="00DF6E73">
            <w:delText xml:space="preserve"> for use</w:delText>
          </w:r>
        </w:del>
        <w:r>
          <w:t xml:space="preserve">, those being: </w:t>
        </w:r>
      </w:moveTo>
    </w:p>
    <w:p w14:paraId="2CBF18A1" w14:textId="77777777" w:rsidR="00DF6E73" w:rsidRDefault="00DF6E73" w:rsidP="00DF6E73">
      <w:pPr>
        <w:pStyle w:val="ListParagraph"/>
        <w:numPr>
          <w:ilvl w:val="0"/>
          <w:numId w:val="1"/>
        </w:numPr>
        <w:rPr>
          <w:ins w:id="100" w:author="Anthony Brown" w:date="2020-01-07T22:24:00Z"/>
        </w:rPr>
      </w:pPr>
      <w:moveTo w:id="101" w:author="Anthony Brown" w:date="2020-01-07T22:20:00Z">
        <w:r>
          <w:t xml:space="preserve">Infrastructure as a Service (IaaS), </w:t>
        </w:r>
      </w:moveTo>
    </w:p>
    <w:p w14:paraId="0F9D5DC6" w14:textId="77777777" w:rsidR="00DF6E73" w:rsidRDefault="00DF6E73" w:rsidP="00DF6E73">
      <w:pPr>
        <w:pStyle w:val="ListParagraph"/>
        <w:numPr>
          <w:ilvl w:val="0"/>
          <w:numId w:val="1"/>
        </w:numPr>
        <w:rPr>
          <w:ins w:id="102" w:author="Anthony Brown" w:date="2020-01-07T22:24:00Z"/>
        </w:rPr>
      </w:pPr>
      <w:moveTo w:id="103" w:author="Anthony Brown" w:date="2020-01-07T22:20:00Z">
        <w:r>
          <w:t xml:space="preserve">Platform as a Service (PaaS) and </w:t>
        </w:r>
      </w:moveTo>
    </w:p>
    <w:p w14:paraId="6B10A94C" w14:textId="25C7586D" w:rsidR="00DF6E73" w:rsidRDefault="00DF6E73" w:rsidP="00DF6E73">
      <w:pPr>
        <w:pStyle w:val="ListParagraph"/>
        <w:numPr>
          <w:ilvl w:val="0"/>
          <w:numId w:val="1"/>
        </w:numPr>
        <w:rPr>
          <w:ins w:id="104" w:author="Anthony Brown" w:date="2020-01-07T22:24:00Z"/>
        </w:rPr>
        <w:pPrChange w:id="105" w:author="Anthony Brown" w:date="2020-01-07T22:25:00Z">
          <w:pPr>
            <w:pStyle w:val="ListParagraph"/>
            <w:numPr>
              <w:numId w:val="1"/>
            </w:numPr>
            <w:ind w:hanging="360"/>
          </w:pPr>
        </w:pPrChange>
      </w:pPr>
      <w:moveTo w:id="106" w:author="Anthony Brown" w:date="2020-01-07T22:20:00Z">
        <w:r>
          <w:t xml:space="preserve">Software as a Service (SaaS). </w:t>
        </w:r>
      </w:moveTo>
    </w:p>
    <w:p w14:paraId="6C9DBB7D" w14:textId="578A2DEC" w:rsidR="00DF6E73" w:rsidRDefault="00DF6E73" w:rsidP="00DF6E73">
      <w:pPr>
        <w:rPr>
          <w:moveTo w:id="107" w:author="Anthony Brown" w:date="2020-01-07T22:20:00Z"/>
        </w:rPr>
        <w:pPrChange w:id="108" w:author="Anthony Brown" w:date="2020-01-07T22:25:00Z">
          <w:pPr/>
        </w:pPrChange>
      </w:pPr>
      <w:moveTo w:id="109" w:author="Anthony Brown" w:date="2020-01-07T22:20:00Z">
        <w:r>
          <w:lastRenderedPageBreak/>
          <w:t>Infrastructure as a Service (IaaS) is the cloud service company providing basic servers as the product. Platform as a Service (PaaS) gives a more basic sever setup where patching, networking and other basic server tasks are managed by the cloud company itself. Software as a Service (SaaS) is where the cloud company provides a front facing software package where all behind the scenes maintenance is managed by the cloud service company.</w:t>
        </w:r>
      </w:moveTo>
    </w:p>
    <w:moveToRangeEnd w:id="97"/>
    <w:p w14:paraId="38F9E7AF" w14:textId="77777777" w:rsidR="00DF6E73" w:rsidRDefault="00DF6E73" w:rsidP="2F0B7C3F"/>
    <w:p w14:paraId="0FE0E97A" w14:textId="5C92D701" w:rsidR="2F0B7C3F" w:rsidDel="00DF6E73" w:rsidRDefault="2F0B7C3F" w:rsidP="2F0B7C3F">
      <w:pPr>
        <w:rPr>
          <w:moveFrom w:id="110" w:author="Anthony Brown" w:date="2020-01-07T22:20:00Z"/>
        </w:rPr>
      </w:pPr>
      <w:moveFromRangeStart w:id="111" w:author="Anthony Brown" w:date="2020-01-07T22:20:00Z" w:name="move29327995"/>
      <w:moveFrom w:id="112" w:author="Anthony Brown" w:date="2020-01-07T22:20:00Z">
        <w:r w:rsidDel="00DF6E73">
          <w:t>Cloud computing is often broken down into three categories for use, those being: Infrastructure as a Service (IaaS), Platform as a Service (PaaS) and Software as a Service (SaaS). Infrastructure as a Service (IaaS) is the cloud service company providing basic servers as the product. Platform as a Service (PaaS) gives a more basic sever setup where patching, networking and other basic server tasks are managed by the cloud company itself. Software as a Service (SaaS) is where the cloud company provides a front facing software package where all behind the scenes maintenance is managed by the cloud service company.</w:t>
        </w:r>
      </w:moveFrom>
    </w:p>
    <w:moveFromRangeEnd w:id="111"/>
    <w:p w14:paraId="222C7A54" w14:textId="3F8BA5CA" w:rsidR="2F0B7C3F" w:rsidRPr="00A962CD" w:rsidRDefault="2F0B7C3F" w:rsidP="2F0B7C3F">
      <w:pPr>
        <w:rPr>
          <w:b/>
          <w:bCs/>
        </w:rPr>
      </w:pPr>
      <w:r w:rsidRPr="00A962CD">
        <w:rPr>
          <w:b/>
          <w:bCs/>
        </w:rPr>
        <w:t>What is the likely impact?</w:t>
      </w:r>
    </w:p>
    <w:p w14:paraId="70A0A9A2" w14:textId="604527AA" w:rsidR="2F0B7C3F" w:rsidRDefault="00DF6E73" w:rsidP="2F0B7C3F">
      <w:ins w:id="113" w:author="Anthony Brown" w:date="2020-01-07T22:25:00Z">
        <w:r>
          <w:t xml:space="preserve">six billion people are predicted to be living in cities by the year 2045 [1]. </w:t>
        </w:r>
      </w:ins>
      <w:r w:rsidR="2F0B7C3F">
        <w:t xml:space="preserve">Cloud </w:t>
      </w:r>
      <w:ins w:id="114" w:author="Anthony Brown" w:date="2020-01-07T22:26:00Z">
        <w:r>
          <w:t xml:space="preserve">will be to a vital utility within the future </w:t>
        </w:r>
      </w:ins>
      <w:ins w:id="115" w:author="Anthony Brown" w:date="2020-01-07T22:29:00Z">
        <w:r w:rsidR="006E7A4A">
          <w:t>cities</w:t>
        </w:r>
      </w:ins>
      <w:ins w:id="116" w:author="Anthony Brown" w:date="2020-01-07T22:26:00Z">
        <w:r>
          <w:t xml:space="preserve">, as important as roads, water, </w:t>
        </w:r>
        <w:r w:rsidR="006E7A4A">
          <w:t xml:space="preserve">power and </w:t>
        </w:r>
      </w:ins>
      <w:ins w:id="117" w:author="Anthony Brown" w:date="2020-01-07T22:27:00Z">
        <w:r w:rsidR="006E7A4A">
          <w:t xml:space="preserve">sewage. The smart </w:t>
        </w:r>
      </w:ins>
      <w:del w:id="118" w:author="Anthony Brown" w:date="2020-01-07T22:27:00Z">
        <w:r w:rsidR="2F0B7C3F" w:rsidDel="006E7A4A">
          <w:delText xml:space="preserve">infrastructure will be fuelling the development of ‘smart </w:delText>
        </w:r>
      </w:del>
      <w:r w:rsidR="2F0B7C3F">
        <w:t>cities</w:t>
      </w:r>
      <w:ins w:id="119" w:author="Anthony Brown" w:date="2020-01-07T22:27:00Z">
        <w:r w:rsidR="006E7A4A">
          <w:t xml:space="preserve"> wi</w:t>
        </w:r>
      </w:ins>
      <w:ins w:id="120" w:author="Anthony Brown" w:date="2020-01-07T22:28:00Z">
        <w:r w:rsidR="006E7A4A">
          <w:t xml:space="preserve">ll have embedded technology </w:t>
        </w:r>
      </w:ins>
      <w:del w:id="121" w:author="Anthony Brown" w:date="2020-01-07T22:27:00Z">
        <w:r w:rsidR="2F0B7C3F" w:rsidDel="006E7A4A">
          <w:delText xml:space="preserve">’ and </w:delText>
        </w:r>
      </w:del>
      <w:del w:id="122" w:author="Anthony Brown" w:date="2020-01-07T22:25:00Z">
        <w:r w:rsidR="2F0B7C3F" w:rsidDel="00DF6E73">
          <w:delText xml:space="preserve">six billion people are predicted to be living in cities by the year 2045 [1]. </w:delText>
        </w:r>
      </w:del>
      <w:del w:id="123" w:author="Anthony Brown" w:date="2020-01-07T22:28:00Z">
        <w:r w:rsidR="2F0B7C3F" w:rsidDel="006E7A4A">
          <w:delText xml:space="preserve">Cloud infrastructure will be the solid foundations </w:delText>
        </w:r>
      </w:del>
      <w:r w:rsidR="2F0B7C3F">
        <w:t>supporting this mega urbanization</w:t>
      </w:r>
      <w:del w:id="124" w:author="Anthony Brown" w:date="2020-01-07T22:29:00Z">
        <w:r w:rsidR="2F0B7C3F" w:rsidDel="006E7A4A">
          <w:delText xml:space="preserve"> and allowing the city to imbed technology in everyday city life to help with this increase in urbanization, with the use of smart traffic lights and automated cars to relieve traffic congestion relying heavily on cloud technology, the impact being smarter and safer roads. Automated cars will need to rely on the cloud to process the huge amounts of data coming in from the automated cars sensors and video feeds</w:delText>
        </w:r>
      </w:del>
      <w:r w:rsidR="2F0B7C3F">
        <w:t xml:space="preserve"> [2]. </w:t>
      </w:r>
    </w:p>
    <w:p w14:paraId="0399B783" w14:textId="3B21D41D" w:rsidR="006E7A4A" w:rsidRDefault="2F0B7C3F" w:rsidP="2F0B7C3F">
      <w:pPr>
        <w:rPr>
          <w:ins w:id="125" w:author="Anthony Brown" w:date="2020-01-07T22:30:00Z"/>
          <w:rFonts w:ascii="Calibri" w:eastAsia="Calibri" w:hAnsi="Calibri" w:cs="Calibri"/>
        </w:rPr>
      </w:pPr>
      <w:r>
        <w:t xml:space="preserve">Cloud technology will </w:t>
      </w:r>
      <w:del w:id="126" w:author="Anthony Brown" w:date="2020-01-07T22:29:00Z">
        <w:r w:rsidDel="006E7A4A">
          <w:delText xml:space="preserve">also </w:delText>
        </w:r>
      </w:del>
      <w:r>
        <w:t>have a great impact on healthcare</w:t>
      </w:r>
      <w:ins w:id="127" w:author="Anthony Brown" w:date="2020-01-07T22:29:00Z">
        <w:r w:rsidR="006E7A4A">
          <w:t xml:space="preserve">. </w:t>
        </w:r>
      </w:ins>
      <w:del w:id="128" w:author="Anthony Brown" w:date="2020-01-07T22:29:00Z">
        <w:r w:rsidDel="006E7A4A">
          <w:delText>, with m</w:delText>
        </w:r>
      </w:del>
      <w:ins w:id="129" w:author="Anthony Brown" w:date="2020-01-07T22:29:00Z">
        <w:r w:rsidR="006E7A4A">
          <w:t>M</w:t>
        </w:r>
      </w:ins>
      <w:r>
        <w:t>any hospitals relying on cloud services to process larger amounts of patients</w:t>
      </w:r>
      <w:ins w:id="130" w:author="Anthony Brown" w:date="2020-01-07T22:30:00Z">
        <w:r w:rsidR="006E7A4A">
          <w:t>. C</w:t>
        </w:r>
      </w:ins>
      <w:del w:id="131" w:author="Anthony Brown" w:date="2020-01-07T22:30:00Z">
        <w:r w:rsidDel="006E7A4A">
          <w:delText>, c</w:delText>
        </w:r>
      </w:del>
      <w:r>
        <w:t xml:space="preserve">loud supported machine learning AI </w:t>
      </w:r>
      <w:del w:id="132" w:author="Anthony Brown" w:date="2020-01-07T22:30:00Z">
        <w:r w:rsidDel="006E7A4A">
          <w:delText xml:space="preserve">to </w:delText>
        </w:r>
      </w:del>
      <w:ins w:id="133" w:author="Anthony Brown" w:date="2020-01-07T22:30:00Z">
        <w:r w:rsidR="006E7A4A">
          <w:t xml:space="preserve">will </w:t>
        </w:r>
      </w:ins>
      <w:r>
        <w:t>help diagnose patients and larger data storage capacities to keep up with the ever growing data needs of hospitals and clinics</w:t>
      </w:r>
      <w:ins w:id="134" w:author="Anthony Brown" w:date="2020-01-07T22:30:00Z">
        <w:r w:rsidR="006E7A4A">
          <w:t xml:space="preserve"> </w:t>
        </w:r>
      </w:ins>
      <w:r>
        <w:t>[3].</w:t>
      </w:r>
      <w:r w:rsidRPr="2F0B7C3F">
        <w:rPr>
          <w:rFonts w:ascii="Calibri" w:eastAsia="Calibri" w:hAnsi="Calibri" w:cs="Calibri"/>
        </w:rPr>
        <w:t xml:space="preserve"> </w:t>
      </w:r>
    </w:p>
    <w:p w14:paraId="4DB15F1C" w14:textId="27D42A43" w:rsidR="2F0B7C3F" w:rsidRDefault="006E7A4A" w:rsidP="2F0B7C3F">
      <w:ins w:id="135" w:author="Anthony Brown" w:date="2020-01-07T22:31:00Z">
        <w:r>
          <w:rPr>
            <w:rFonts w:ascii="Calibri" w:eastAsia="Calibri" w:hAnsi="Calibri" w:cs="Calibri"/>
          </w:rPr>
          <w:t>Computers</w:t>
        </w:r>
      </w:ins>
      <w:ins w:id="136" w:author="Anthony Brown" w:date="2020-01-07T22:30:00Z">
        <w:r>
          <w:rPr>
            <w:rFonts w:ascii="Calibri" w:eastAsia="Calibri" w:hAnsi="Calibri" w:cs="Calibri"/>
          </w:rPr>
          <w:t xml:space="preserve"> </w:t>
        </w:r>
      </w:ins>
      <w:ins w:id="137" w:author="Anthony Brown" w:date="2020-01-07T22:31:00Z">
        <w:r>
          <w:rPr>
            <w:rFonts w:ascii="Calibri" w:eastAsia="Calibri" w:hAnsi="Calibri" w:cs="Calibri"/>
          </w:rPr>
          <w:t xml:space="preserve">themselves with change. </w:t>
        </w:r>
      </w:ins>
      <w:r w:rsidR="2F0B7C3F" w:rsidRPr="2F0B7C3F">
        <w:rPr>
          <w:rFonts w:ascii="Calibri" w:eastAsia="Calibri" w:hAnsi="Calibri" w:cs="Calibri"/>
        </w:rPr>
        <w:t>It has been predicted that at the end of 2020, work will generally no longer be done on standalone workstations or personal computers. Instead all work will be done using web cloud apps such as Microsoft Office Online and google docs. The idea of installing software on a local machine is also going to be a thing of the past, as most major software suites move onto the cloud as their preferred method of distribution [4].</w:t>
      </w:r>
    </w:p>
    <w:p w14:paraId="49E443AE" w14:textId="41C9CE75" w:rsidR="2F0B7C3F" w:rsidDel="006E7A4A" w:rsidRDefault="2F0B7C3F" w:rsidP="2F0B7C3F">
      <w:pPr>
        <w:rPr>
          <w:del w:id="138" w:author="Anthony Brown" w:date="2020-01-07T22:31:00Z"/>
          <w:rFonts w:ascii="Calibri" w:eastAsia="Calibri" w:hAnsi="Calibri" w:cs="Calibri"/>
        </w:rPr>
      </w:pPr>
      <w:del w:id="139" w:author="Anthony Brown" w:date="2020-01-07T22:31:00Z">
        <w:r w:rsidRPr="2F0B7C3F" w:rsidDel="006E7A4A">
          <w:rPr>
            <w:rFonts w:ascii="Calibri" w:eastAsia="Calibri" w:hAnsi="Calibri" w:cs="Calibri"/>
          </w:rPr>
          <w:delText>Large companies are still much less likely to move all their data to the cloud due to privacy and security concerns, as to use cloud services they may be inadvertently giving sensitive data to competing companies. [4]</w:delText>
        </w:r>
      </w:del>
    </w:p>
    <w:p w14:paraId="2918B793" w14:textId="3201012F" w:rsidR="2F0B7C3F" w:rsidRDefault="2F0B7C3F" w:rsidP="2F0B7C3F">
      <w:pPr>
        <w:rPr>
          <w:rFonts w:ascii="Calibri" w:eastAsia="Calibri" w:hAnsi="Calibri" w:cs="Calibri"/>
        </w:rPr>
      </w:pPr>
      <w:r w:rsidRPr="2F0B7C3F">
        <w:rPr>
          <w:rFonts w:ascii="Calibri" w:eastAsia="Calibri" w:hAnsi="Calibri" w:cs="Calibri"/>
        </w:rPr>
        <w:t>Another impact of cloud computing will be the increased use and acceptance of open source software. Most of the cloud now is fuelled with open source software, and it looks like the current trend of cloud technology is that it will continue to drive open source software into the mainstream as cloud technology grows. [5]</w:t>
      </w:r>
    </w:p>
    <w:p w14:paraId="471F6C7F" w14:textId="016C42E5" w:rsidR="2F0B7C3F" w:rsidRPr="00A962CD" w:rsidRDefault="2F0B7C3F" w:rsidP="2F0B7C3F">
      <w:pPr>
        <w:rPr>
          <w:b/>
          <w:bCs/>
        </w:rPr>
      </w:pPr>
      <w:r w:rsidRPr="00A962CD">
        <w:rPr>
          <w:b/>
          <w:bCs/>
        </w:rPr>
        <w:t>How this will Affect you? (300)</w:t>
      </w:r>
    </w:p>
    <w:p w14:paraId="7A420457" w14:textId="77777777" w:rsidR="006E7A4A" w:rsidRDefault="2F0B7C3F" w:rsidP="2F0B7C3F">
      <w:pPr>
        <w:rPr>
          <w:ins w:id="140" w:author="Anthony Brown" w:date="2020-01-07T22:33:00Z"/>
        </w:rPr>
      </w:pPr>
      <w:r>
        <w:t xml:space="preserve">The effect </w:t>
      </w:r>
      <w:del w:id="141" w:author="Anthony Brown" w:date="2020-01-07T22:32:00Z">
        <w:r w:rsidDel="006E7A4A">
          <w:delText xml:space="preserve">on myself, friends and family personally </w:delText>
        </w:r>
      </w:del>
      <w:r>
        <w:t xml:space="preserve">are already being felt. Most of us now no longer purchase software and install it on our local machines, but rather use software that is hosted on the cloud. Alongside this is the day to day use of the cloud for file sharing, photo sharing, music sharing and the use of social media which relies heavily on cloud technology. </w:t>
      </w:r>
    </w:p>
    <w:p w14:paraId="6707D465" w14:textId="48FCA955" w:rsidR="2F0B7C3F" w:rsidRDefault="006E7A4A" w:rsidP="2F0B7C3F">
      <w:ins w:id="142" w:author="Anthony Brown" w:date="2020-01-07T22:33:00Z">
        <w:r>
          <w:t xml:space="preserve">We are all aware of the privacy concerns and ownership rights. </w:t>
        </w:r>
      </w:ins>
      <w:del w:id="143" w:author="Anthony Brown" w:date="2020-01-07T22:34:00Z">
        <w:r w:rsidR="2F0B7C3F" w:rsidDel="006E7A4A">
          <w:delText xml:space="preserve">With this I believe will also entail huge privacy concerns in the future as </w:delText>
        </w:r>
      </w:del>
      <w:ins w:id="144" w:author="Anthony Brown" w:date="2020-01-07T22:34:00Z">
        <w:r>
          <w:t xml:space="preserve">It </w:t>
        </w:r>
      </w:ins>
      <w:del w:id="145" w:author="Anthony Brown" w:date="2020-01-07T22:34:00Z">
        <w:r w:rsidR="2F0B7C3F" w:rsidDel="006E7A4A">
          <w:delText xml:space="preserve">it </w:delText>
        </w:r>
      </w:del>
      <w:r w:rsidR="2F0B7C3F">
        <w:t xml:space="preserve">is common for people to store their entire personal lives on the cloud, from important documents to baby photos. How companies will use our personal cloud data will have a huge impact and effect on </w:t>
      </w:r>
      <w:del w:id="146" w:author="Anthony Brown" w:date="2020-01-07T22:34:00Z">
        <w:r w:rsidR="2F0B7C3F" w:rsidDel="006E7A4A">
          <w:delText xml:space="preserve">the </w:delText>
        </w:r>
      </w:del>
      <w:ins w:id="147" w:author="Anthony Brown" w:date="2020-01-07T22:34:00Z">
        <w:r>
          <w:t xml:space="preserve">our </w:t>
        </w:r>
      </w:ins>
      <w:r w:rsidR="2F0B7C3F">
        <w:t>lives</w:t>
      </w:r>
      <w:del w:id="148" w:author="Anthony Brown" w:date="2020-01-07T22:34:00Z">
        <w:r w:rsidR="2F0B7C3F" w:rsidDel="006E7A4A">
          <w:delText xml:space="preserve"> of myself, friends and family</w:delText>
        </w:r>
      </w:del>
      <w:r w:rsidR="2F0B7C3F">
        <w:t>.</w:t>
      </w:r>
    </w:p>
    <w:p w14:paraId="4EB90122" w14:textId="6E602AA8" w:rsidR="2F0B7C3F" w:rsidRDefault="2F0B7C3F" w:rsidP="2F0B7C3F">
      <w:r>
        <w:t>A</w:t>
      </w:r>
      <w:ins w:id="149" w:author="Anthony Brown" w:date="2020-01-07T22:34:00Z">
        <w:r w:rsidR="006E7A4A">
          <w:t xml:space="preserve">s </w:t>
        </w:r>
      </w:ins>
      <w:del w:id="150" w:author="Anthony Brown" w:date="2020-01-07T22:34:00Z">
        <w:r w:rsidDel="006E7A4A">
          <w:delText xml:space="preserve"> huge effect this has on me is as someone who programs</w:delText>
        </w:r>
      </w:del>
      <w:ins w:id="151" w:author="Anthony Brown" w:date="2020-01-07T22:34:00Z">
        <w:r w:rsidR="006E7A4A">
          <w:t>developers</w:t>
        </w:r>
      </w:ins>
      <w:r>
        <w:t xml:space="preserve">, cloud technology gives </w:t>
      </w:r>
      <w:del w:id="152" w:author="Anthony Brown" w:date="2020-01-07T22:34:00Z">
        <w:r w:rsidDel="006E7A4A">
          <w:delText xml:space="preserve">an </w:delText>
        </w:r>
      </w:del>
      <w:ins w:id="153" w:author="Anthony Brown" w:date="2020-01-07T22:34:00Z">
        <w:r w:rsidR="006E7A4A">
          <w:t>us</w:t>
        </w:r>
      </w:ins>
      <w:ins w:id="154" w:author="Anthony Brown" w:date="2020-01-07T22:35:00Z">
        <w:r w:rsidR="006E7A4A">
          <w:t xml:space="preserve"> </w:t>
        </w:r>
      </w:ins>
      <w:r>
        <w:t xml:space="preserve">incredibly easy, cheap and flexible </w:t>
      </w:r>
      <w:ins w:id="155" w:author="Anthony Brown" w:date="2020-01-07T22:35:00Z">
        <w:r w:rsidR="006E7A4A">
          <w:t xml:space="preserve">options. We can </w:t>
        </w:r>
      </w:ins>
      <w:del w:id="156" w:author="Anthony Brown" w:date="2020-01-07T22:36:00Z">
        <w:r w:rsidDel="006E7A4A">
          <w:delText xml:space="preserve">way to </w:delText>
        </w:r>
      </w:del>
      <w:r>
        <w:t>start creating and hosting web apps</w:t>
      </w:r>
      <w:ins w:id="157" w:author="Anthony Brown" w:date="2020-01-07T22:36:00Z">
        <w:r w:rsidR="006E7A4A">
          <w:t xml:space="preserve">, which previously </w:t>
        </w:r>
      </w:ins>
      <w:del w:id="158" w:author="Anthony Brown" w:date="2020-01-07T22:36:00Z">
        <w:r w:rsidDel="006E7A4A">
          <w:delText xml:space="preserve"> that previously </w:delText>
        </w:r>
      </w:del>
      <w:r>
        <w:t>would not have been possible to start without huge personal investment. As cloud technology matures, more and more easily accessible server configurations are available to the everyday user. These include the ability to quickly start web applications with pre-built ‘snapshots’ of common Linux configurations, considerably cutting down work time</w:t>
      </w:r>
      <w:del w:id="159" w:author="Anthony Brown" w:date="2020-01-07T22:36:00Z">
        <w:r w:rsidDel="006E7A4A">
          <w:delText xml:space="preserve"> </w:delText>
        </w:r>
        <w:bookmarkStart w:id="160" w:name="_GoBack"/>
        <w:bookmarkEnd w:id="160"/>
        <w:r w:rsidDel="006E7A4A">
          <w:delText>for myself and other people who need to create web applications</w:delText>
        </w:r>
      </w:del>
      <w:r>
        <w:t>.</w:t>
      </w:r>
    </w:p>
    <w:p w14:paraId="457511DC" w14:textId="28981BA9" w:rsidR="2F0B7C3F" w:rsidRDefault="2F0B7C3F" w:rsidP="2F0B7C3F">
      <w:r>
        <w:t xml:space="preserve"> Microsoft and Amazon both offer an incredible amount of easy to use libraries, modules and prebuilt servers to build any kind of application you would want and be able to scale it to your needs for very low start-up costs. Some advanced modules such as artificial intelligence will allow the everyday website entrepreneur to create world class web applications without the need for huge budgets and dedicated research. As these advanced cloud artificial intelligence modules grow in </w:t>
      </w:r>
      <w:r>
        <w:lastRenderedPageBreak/>
        <w:t>both size and complexity, complicated projects will be much easier for myself and other developers to use.</w:t>
      </w:r>
    </w:p>
    <w:p w14:paraId="71676555" w14:textId="0AF268A0" w:rsidR="2F0B7C3F" w:rsidRDefault="2F0B7C3F" w:rsidP="2F0B7C3F"/>
    <w:p w14:paraId="1863D99E" w14:textId="442E7DDE" w:rsidR="2F0B7C3F" w:rsidRDefault="2F0B7C3F" w:rsidP="2F0B7C3F">
      <w:r w:rsidRPr="2F0B7C3F">
        <w:rPr>
          <w:rFonts w:ascii="Calibri" w:eastAsia="Calibri" w:hAnsi="Calibri" w:cs="Calibri"/>
          <w:sz w:val="19"/>
          <w:szCs w:val="19"/>
        </w:rPr>
        <w:t xml:space="preserve">[1]"World’s population increasingly urban with more than half living in urban areas | UN DESA | United Nations Department of Economic and Social Affairs", </w:t>
      </w:r>
      <w:r w:rsidRPr="2F0B7C3F">
        <w:rPr>
          <w:rFonts w:ascii="Calibri" w:eastAsia="Calibri" w:hAnsi="Calibri" w:cs="Calibri"/>
          <w:i/>
          <w:iCs/>
          <w:sz w:val="19"/>
          <w:szCs w:val="19"/>
        </w:rPr>
        <w:t>Un.org</w:t>
      </w:r>
      <w:r w:rsidRPr="2F0B7C3F">
        <w:rPr>
          <w:rFonts w:ascii="Calibri" w:eastAsia="Calibri" w:hAnsi="Calibri" w:cs="Calibri"/>
          <w:sz w:val="19"/>
          <w:szCs w:val="19"/>
        </w:rPr>
        <w:t>, 2020. [Online]. Available: https://www.un.org/en/development/desa/news/population/world-urbanization-prospects-2014.html. [Accessed: 06- Jan- 2020].</w:t>
      </w:r>
    </w:p>
    <w:p w14:paraId="59304601" w14:textId="2F63B042" w:rsidR="2F0B7C3F" w:rsidRDefault="2F0B7C3F" w:rsidP="2F0B7C3F">
      <w:r w:rsidRPr="2F0B7C3F">
        <w:rPr>
          <w:rFonts w:ascii="Calibri" w:eastAsia="Calibri" w:hAnsi="Calibri" w:cs="Calibri"/>
          <w:sz w:val="19"/>
          <w:szCs w:val="19"/>
        </w:rPr>
        <w:t xml:space="preserve">[2]"Cloud Computing Is Crucial To The Future Of Our Societies -- Here's Why", </w:t>
      </w:r>
      <w:r w:rsidRPr="2F0B7C3F">
        <w:rPr>
          <w:rFonts w:ascii="Calibri" w:eastAsia="Calibri" w:hAnsi="Calibri" w:cs="Calibri"/>
          <w:i/>
          <w:iCs/>
          <w:sz w:val="19"/>
          <w:szCs w:val="19"/>
        </w:rPr>
        <w:t>Forbes.com</w:t>
      </w:r>
      <w:r w:rsidRPr="2F0B7C3F">
        <w:rPr>
          <w:rFonts w:ascii="Calibri" w:eastAsia="Calibri" w:hAnsi="Calibri" w:cs="Calibri"/>
          <w:sz w:val="19"/>
          <w:szCs w:val="19"/>
        </w:rPr>
        <w:t>, 2020. [Online]. Available: https://www.forbes.com/sites/joytan/2018/02/25/cloud-computing-is-the-foundation-of-tomorrows-intelligent-world/#2ffab2a54073. [Accessed: 06- Jan- 2020].</w:t>
      </w:r>
    </w:p>
    <w:p w14:paraId="26AB671A" w14:textId="28F385D6" w:rsidR="2F0B7C3F" w:rsidRDefault="2F0B7C3F" w:rsidP="2F0B7C3F">
      <w:r w:rsidRPr="2F0B7C3F">
        <w:rPr>
          <w:rFonts w:ascii="Calibri" w:eastAsia="Calibri" w:hAnsi="Calibri" w:cs="Calibri"/>
          <w:sz w:val="19"/>
          <w:szCs w:val="19"/>
        </w:rPr>
        <w:t xml:space="preserve">[3]Impact of Cloud Computing on Healthcare, </w:t>
      </w:r>
      <w:r w:rsidRPr="2F0B7C3F">
        <w:rPr>
          <w:rFonts w:ascii="Calibri" w:eastAsia="Calibri" w:hAnsi="Calibri" w:cs="Calibri"/>
          <w:i/>
          <w:iCs/>
          <w:sz w:val="19"/>
          <w:szCs w:val="19"/>
        </w:rPr>
        <w:t>Omg.org</w:t>
      </w:r>
      <w:r w:rsidRPr="2F0B7C3F">
        <w:rPr>
          <w:rFonts w:ascii="Calibri" w:eastAsia="Calibri" w:hAnsi="Calibri" w:cs="Calibri"/>
          <w:sz w:val="19"/>
          <w:szCs w:val="19"/>
        </w:rPr>
        <w:t>, 2020. [Online]. Available: https://www.omg.org/cloud/deliverables/CSCC-Impact-of-Cloud-Computing-on-Healthcare.pdf. [Accessed: 06- Jan- 2020].</w:t>
      </w:r>
    </w:p>
    <w:p w14:paraId="3CCE0EAE" w14:textId="30ACE3DB" w:rsidR="2F0B7C3F" w:rsidRDefault="2F0B7C3F" w:rsidP="2F0B7C3F">
      <w:pPr>
        <w:rPr>
          <w:rFonts w:ascii="Calibri" w:eastAsia="Calibri" w:hAnsi="Calibri" w:cs="Calibri"/>
          <w:sz w:val="19"/>
          <w:szCs w:val="19"/>
        </w:rPr>
      </w:pPr>
      <w:r w:rsidRPr="2F0B7C3F">
        <w:rPr>
          <w:rFonts w:ascii="Calibri" w:eastAsia="Calibri" w:hAnsi="Calibri" w:cs="Calibri"/>
          <w:sz w:val="19"/>
          <w:szCs w:val="19"/>
        </w:rPr>
        <w:t>[4]</w:t>
      </w:r>
      <w:r w:rsidRPr="2F0B7C3F">
        <w:rPr>
          <w:rFonts w:ascii="Calibri" w:eastAsia="Calibri" w:hAnsi="Calibri" w:cs="Calibri"/>
          <w:i/>
          <w:iCs/>
          <w:sz w:val="19"/>
          <w:szCs w:val="19"/>
        </w:rPr>
        <w:t>Elon.edu</w:t>
      </w:r>
      <w:r w:rsidRPr="2F0B7C3F">
        <w:rPr>
          <w:rFonts w:ascii="Calibri" w:eastAsia="Calibri" w:hAnsi="Calibri" w:cs="Calibri"/>
          <w:sz w:val="19"/>
          <w:szCs w:val="19"/>
        </w:rPr>
        <w:t>, 2020. [Online]. Available: http://www.elon.edu/docs/e-web/predictions/expertsurveys/2010survey/PIP_Future_of_internet_2010_cloud.pdf. [Accessed: 06- Jan- 2020].</w:t>
      </w:r>
    </w:p>
    <w:p w14:paraId="1372E455" w14:textId="3AFD8AE1" w:rsidR="2F0B7C3F" w:rsidRDefault="2F0B7C3F" w:rsidP="2F0B7C3F">
      <w:pPr>
        <w:rPr>
          <w:rFonts w:ascii="Calibri" w:eastAsia="Calibri" w:hAnsi="Calibri" w:cs="Calibri"/>
          <w:sz w:val="19"/>
          <w:szCs w:val="19"/>
        </w:rPr>
      </w:pPr>
      <w:r w:rsidRPr="2F0B7C3F">
        <w:rPr>
          <w:rFonts w:ascii="Calibri" w:eastAsia="Calibri" w:hAnsi="Calibri" w:cs="Calibri"/>
          <w:sz w:val="19"/>
          <w:szCs w:val="19"/>
        </w:rPr>
        <w:t xml:space="preserve">[5]"Cloud computing in 2020: Predictions about security, AI, Kubernetes, more", </w:t>
      </w:r>
      <w:r w:rsidRPr="2F0B7C3F">
        <w:rPr>
          <w:rFonts w:ascii="Calibri" w:eastAsia="Calibri" w:hAnsi="Calibri" w:cs="Calibri"/>
          <w:i/>
          <w:iCs/>
          <w:sz w:val="19"/>
          <w:szCs w:val="19"/>
        </w:rPr>
        <w:t>TechRepublic</w:t>
      </w:r>
      <w:r w:rsidRPr="2F0B7C3F">
        <w:rPr>
          <w:rFonts w:ascii="Calibri" w:eastAsia="Calibri" w:hAnsi="Calibri" w:cs="Calibri"/>
          <w:sz w:val="19"/>
          <w:szCs w:val="19"/>
        </w:rPr>
        <w:t>, 2020. [Online]. Available: https://www.techrepublic.com/article/cloud-computing-in-2020-predictions-about-security-ai-kubernetes-more/. [Accessed: 06- Jan- 2020].</w:t>
      </w:r>
    </w:p>
    <w:sectPr w:rsidR="2F0B7C3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D11A11"/>
    <w:multiLevelType w:val="hybridMultilevel"/>
    <w:tmpl w:val="773CCD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hony Brown">
    <w15:presenceInfo w15:providerId="Windows Live" w15:userId="48f3a67e3fe7e1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IwNzQ3MbA0tDA0NbZU0lEKTi0uzszPAykwrAUAphmnMCwAAAA="/>
  </w:docVars>
  <w:rsids>
    <w:rsidRoot w:val="0EDEC213"/>
    <w:rsid w:val="002420CC"/>
    <w:rsid w:val="00653F25"/>
    <w:rsid w:val="006E7A4A"/>
    <w:rsid w:val="007B3178"/>
    <w:rsid w:val="00A962CD"/>
    <w:rsid w:val="00DF6E73"/>
    <w:rsid w:val="0EDEC213"/>
    <w:rsid w:val="2F0B7C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C14CB"/>
  <w15:chartTrackingRefBased/>
  <w15:docId w15:val="{33CE00C3-E286-4C25-AC3A-4065C22EB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1696</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Walstab</dc:creator>
  <cp:keywords/>
  <dc:description/>
  <cp:lastModifiedBy>Anthony Brown</cp:lastModifiedBy>
  <cp:revision>3</cp:revision>
  <dcterms:created xsi:type="dcterms:W3CDTF">2020-01-06T01:38:00Z</dcterms:created>
  <dcterms:modified xsi:type="dcterms:W3CDTF">2020-01-07T12:37:00Z</dcterms:modified>
</cp:coreProperties>
</file>