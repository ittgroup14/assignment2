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5BADE" w14:textId="1CD5AA86" w:rsidR="3FA2DC69" w:rsidRDefault="3FA2DC69" w:rsidP="3FA2DC69">
      <w:pPr>
        <w:rPr>
          <w:sz w:val="20"/>
          <w:szCs w:val="20"/>
        </w:rPr>
      </w:pPr>
      <w:r w:rsidRPr="3FA2DC69">
        <w:rPr>
          <w:sz w:val="20"/>
          <w:szCs w:val="20"/>
        </w:rPr>
        <w:t xml:space="preserve">//I’ve left this unformatted to make the job of converting it to HTML </w:t>
      </w:r>
      <w:proofErr w:type="gramStart"/>
      <w:r w:rsidRPr="3FA2DC69">
        <w:rPr>
          <w:sz w:val="20"/>
          <w:szCs w:val="20"/>
        </w:rPr>
        <w:t>more simple</w:t>
      </w:r>
      <w:proofErr w:type="gramEnd"/>
      <w:r w:rsidRPr="3FA2DC69">
        <w:rPr>
          <w:sz w:val="20"/>
          <w:szCs w:val="20"/>
        </w:rPr>
        <w:t xml:space="preserve">, make sure to remove the word counts and retitle to what looks good on the page. - </w:t>
      </w:r>
      <w:proofErr w:type="spellStart"/>
      <w:r w:rsidRPr="3FA2DC69">
        <w:rPr>
          <w:sz w:val="20"/>
          <w:szCs w:val="20"/>
        </w:rPr>
        <w:t>jason</w:t>
      </w:r>
      <w:proofErr w:type="spellEnd"/>
      <w:r w:rsidRPr="3FA2DC69">
        <w:rPr>
          <w:sz w:val="20"/>
          <w:szCs w:val="20"/>
        </w:rPr>
        <w:t xml:space="preserve"> </w:t>
      </w:r>
      <w:proofErr w:type="spellStart"/>
      <w:r w:rsidRPr="3FA2DC69">
        <w:rPr>
          <w:sz w:val="20"/>
          <w:szCs w:val="20"/>
        </w:rPr>
        <w:t>walstab</w:t>
      </w:r>
      <w:proofErr w:type="spellEnd"/>
    </w:p>
    <w:p w14:paraId="69D25022" w14:textId="7CB87697" w:rsidR="3FA2DC69" w:rsidRDefault="009047D5" w:rsidP="3FA2DC69">
      <w:pPr>
        <w:rPr>
          <w:sz w:val="20"/>
          <w:szCs w:val="20"/>
        </w:rPr>
      </w:pPr>
      <w:ins w:id="0" w:author="Anthony Brown" w:date="2020-01-05T14:55:00Z">
        <w:r>
          <w:rPr>
            <w:sz w:val="20"/>
            <w:szCs w:val="20"/>
          </w:rPr>
          <w:t xml:space="preserve">// I’ve formatted it so I can bring it into a larger document -AB </w:t>
        </w:r>
      </w:ins>
      <w:bookmarkStart w:id="1" w:name="_GoBack"/>
      <w:bookmarkEnd w:id="1"/>
    </w:p>
    <w:p w14:paraId="65C68328" w14:textId="43D82925" w:rsidR="3FA2DC69" w:rsidRDefault="3FA2DC69" w:rsidP="009047D5">
      <w:pPr>
        <w:pStyle w:val="Heading2"/>
        <w:pPrChange w:id="2" w:author="Anthony Brown" w:date="2020-01-05T14:53:00Z">
          <w:pPr/>
        </w:pPrChange>
      </w:pPr>
      <w:r w:rsidRPr="3FA2DC69">
        <w:t xml:space="preserve">IT Technologies 1: </w:t>
      </w:r>
      <w:ins w:id="3" w:author="Anthony Brown" w:date="2020-01-05T14:09:00Z">
        <w:r w:rsidR="0058067C" w:rsidRPr="3FA2DC69">
          <w:rPr>
            <w:rFonts w:eastAsia="Calibri"/>
          </w:rPr>
          <w:t>small computing devices</w:t>
        </w:r>
        <w:r w:rsidR="0058067C" w:rsidRPr="3FA2DC69">
          <w:rPr>
            <w:rFonts w:eastAsia="Calibri"/>
          </w:rPr>
          <w:t xml:space="preserve"> </w:t>
        </w:r>
        <w:r w:rsidR="0058067C">
          <w:rPr>
            <w:rFonts w:eastAsia="Calibri"/>
          </w:rPr>
          <w:t>(</w:t>
        </w:r>
      </w:ins>
      <w:r w:rsidRPr="3FA2DC69">
        <w:rPr>
          <w:rFonts w:eastAsia="Calibri"/>
        </w:rPr>
        <w:t>Raspberry Pi</w:t>
      </w:r>
      <w:del w:id="4" w:author="Anthony Brown" w:date="2020-01-05T14:09:00Z">
        <w:r w:rsidRPr="3FA2DC69" w:rsidDel="0058067C">
          <w:rPr>
            <w:rFonts w:eastAsia="Calibri"/>
          </w:rPr>
          <w:delText>s</w:delText>
        </w:r>
      </w:del>
      <w:r w:rsidRPr="3FA2DC69">
        <w:rPr>
          <w:rFonts w:eastAsia="Calibri"/>
        </w:rPr>
        <w:t>, Arduino</w:t>
      </w:r>
      <w:del w:id="5" w:author="Anthony Brown" w:date="2020-01-05T14:09:00Z">
        <w:r w:rsidRPr="3FA2DC69" w:rsidDel="0058067C">
          <w:rPr>
            <w:rFonts w:eastAsia="Calibri"/>
          </w:rPr>
          <w:delText>s</w:delText>
        </w:r>
      </w:del>
      <w:r w:rsidRPr="3FA2DC69">
        <w:rPr>
          <w:rFonts w:eastAsia="Calibri"/>
        </w:rPr>
        <w:t xml:space="preserve">, </w:t>
      </w:r>
      <w:ins w:id="6" w:author="Anthony Brown" w:date="2020-01-05T14:53:00Z">
        <w:r w:rsidR="009047D5">
          <w:rPr>
            <w:rFonts w:eastAsia="Calibri"/>
          </w:rPr>
          <w:t>ESP-32)</w:t>
        </w:r>
      </w:ins>
      <w:del w:id="7" w:author="Anthony Brown" w:date="2020-01-05T14:53:00Z">
        <w:r w:rsidRPr="3FA2DC69" w:rsidDel="009047D5">
          <w:rPr>
            <w:rFonts w:eastAsia="Calibri"/>
          </w:rPr>
          <w:delText>Makey Makey</w:delText>
        </w:r>
      </w:del>
      <w:del w:id="8" w:author="Anthony Brown" w:date="2020-01-05T14:09:00Z">
        <w:r w:rsidRPr="3FA2DC69" w:rsidDel="0058067C">
          <w:rPr>
            <w:rFonts w:eastAsia="Calibri"/>
          </w:rPr>
          <w:delText>s</w:delText>
        </w:r>
      </w:del>
      <w:del w:id="9" w:author="Anthony Brown" w:date="2020-01-05T14:53:00Z">
        <w:r w:rsidRPr="3FA2DC69" w:rsidDel="009047D5">
          <w:rPr>
            <w:rFonts w:eastAsia="Calibri"/>
          </w:rPr>
          <w:delText xml:space="preserve"> and other</w:delText>
        </w:r>
      </w:del>
      <w:del w:id="10" w:author="Anthony Brown" w:date="2020-01-05T14:09:00Z">
        <w:r w:rsidRPr="3FA2DC69" w:rsidDel="0058067C">
          <w:rPr>
            <w:rFonts w:eastAsia="Calibri"/>
          </w:rPr>
          <w:delText xml:space="preserve"> small computing devices</w:delText>
        </w:r>
      </w:del>
      <w:del w:id="11" w:author="Anthony Brown" w:date="2020-01-05T14:53:00Z">
        <w:r w:rsidRPr="3FA2DC69" w:rsidDel="009047D5">
          <w:rPr>
            <w:rFonts w:eastAsia="Calibri"/>
          </w:rPr>
          <w:delText>.</w:delText>
        </w:r>
      </w:del>
    </w:p>
    <w:p w14:paraId="7BCF1BE1" w14:textId="56AF5B37" w:rsidR="3FA2DC69" w:rsidRDefault="3FA2DC69" w:rsidP="009047D5">
      <w:pPr>
        <w:pStyle w:val="Heading3"/>
        <w:rPr>
          <w:rFonts w:eastAsia="Calibri"/>
        </w:rPr>
        <w:pPrChange w:id="12" w:author="Anthony Brown" w:date="2020-01-05T14:54:00Z">
          <w:pPr/>
        </w:pPrChange>
      </w:pPr>
      <w:r w:rsidRPr="3FA2DC69">
        <w:rPr>
          <w:rFonts w:eastAsia="Calibri"/>
        </w:rPr>
        <w:t>What does it do</w:t>
      </w:r>
      <w:del w:id="13" w:author="Anthony Brown" w:date="2020-01-05T14:54:00Z">
        <w:r w:rsidRPr="3FA2DC69" w:rsidDel="009047D5">
          <w:rPr>
            <w:rFonts w:eastAsia="Calibri"/>
          </w:rPr>
          <w:delText>? (600 words):</w:delText>
        </w:r>
      </w:del>
      <w:r w:rsidRPr="3FA2DC69">
        <w:rPr>
          <w:rFonts w:eastAsia="Calibri"/>
        </w:rPr>
        <w:t xml:space="preserve"> </w:t>
      </w:r>
    </w:p>
    <w:p w14:paraId="2A0C6470" w14:textId="2E14B5B6" w:rsidR="3FA2DC69" w:rsidRDefault="3FA2DC69" w:rsidP="3FA2DC69">
      <w:pPr>
        <w:rPr>
          <w:rFonts w:ascii="Calibri" w:eastAsia="Calibri" w:hAnsi="Calibri" w:cs="Calibri"/>
          <w:sz w:val="20"/>
          <w:szCs w:val="20"/>
        </w:rPr>
      </w:pPr>
      <w:r w:rsidRPr="3FA2DC69">
        <w:rPr>
          <w:rFonts w:ascii="Calibri" w:eastAsia="Calibri" w:hAnsi="Calibri" w:cs="Calibri"/>
          <w:sz w:val="20"/>
          <w:szCs w:val="20"/>
        </w:rPr>
        <w:t xml:space="preserve">Small single-board devices like </w:t>
      </w:r>
      <w:ins w:id="14" w:author="Anthony Brown" w:date="2020-01-05T14:09:00Z">
        <w:r w:rsidR="0058067C">
          <w:rPr>
            <w:rFonts w:ascii="Calibri" w:eastAsia="Calibri" w:hAnsi="Calibri" w:cs="Calibri"/>
            <w:sz w:val="20"/>
            <w:szCs w:val="20"/>
          </w:rPr>
          <w:t xml:space="preserve">a </w:t>
        </w:r>
      </w:ins>
      <w:r w:rsidRPr="3FA2DC69">
        <w:rPr>
          <w:rFonts w:ascii="Calibri" w:eastAsia="Calibri" w:hAnsi="Calibri" w:cs="Calibri"/>
          <w:sz w:val="20"/>
          <w:szCs w:val="20"/>
        </w:rPr>
        <w:t>Raspberry Pi</w:t>
      </w:r>
      <w:del w:id="15" w:author="Anthony Brown" w:date="2020-01-05T14:09:00Z">
        <w:r w:rsidRPr="3FA2DC69" w:rsidDel="0058067C">
          <w:rPr>
            <w:rFonts w:ascii="Calibri" w:eastAsia="Calibri" w:hAnsi="Calibri" w:cs="Calibri"/>
            <w:sz w:val="20"/>
            <w:szCs w:val="20"/>
          </w:rPr>
          <w:delText>s</w:delText>
        </w:r>
      </w:del>
      <w:r w:rsidRPr="3FA2DC69">
        <w:rPr>
          <w:rFonts w:ascii="Calibri" w:eastAsia="Calibri" w:hAnsi="Calibri" w:cs="Calibri"/>
          <w:sz w:val="20"/>
          <w:szCs w:val="20"/>
        </w:rPr>
        <w:t xml:space="preserve">, </w:t>
      </w:r>
      <w:ins w:id="16" w:author="Anthony Brown" w:date="2020-01-05T14:09:00Z">
        <w:r w:rsidR="0058067C">
          <w:rPr>
            <w:rFonts w:ascii="Calibri" w:eastAsia="Calibri" w:hAnsi="Calibri" w:cs="Calibri"/>
            <w:sz w:val="20"/>
            <w:szCs w:val="20"/>
          </w:rPr>
          <w:t xml:space="preserve">an </w:t>
        </w:r>
      </w:ins>
      <w:r w:rsidRPr="3FA2DC69">
        <w:rPr>
          <w:rFonts w:ascii="Calibri" w:eastAsia="Calibri" w:hAnsi="Calibri" w:cs="Calibri"/>
          <w:sz w:val="20"/>
          <w:szCs w:val="20"/>
        </w:rPr>
        <w:t>Arduino</w:t>
      </w:r>
      <w:del w:id="17" w:author="Anthony Brown" w:date="2020-01-05T14:10:00Z">
        <w:r w:rsidRPr="3FA2DC69" w:rsidDel="0058067C">
          <w:rPr>
            <w:rFonts w:ascii="Calibri" w:eastAsia="Calibri" w:hAnsi="Calibri" w:cs="Calibri"/>
            <w:sz w:val="20"/>
            <w:szCs w:val="20"/>
          </w:rPr>
          <w:delText>s</w:delText>
        </w:r>
      </w:del>
      <w:ins w:id="18" w:author="Anthony Brown" w:date="2020-01-05T14:10:00Z">
        <w:r w:rsidR="0058067C">
          <w:rPr>
            <w:rFonts w:ascii="Calibri" w:eastAsia="Calibri" w:hAnsi="Calibri" w:cs="Calibri"/>
            <w:sz w:val="20"/>
            <w:szCs w:val="20"/>
          </w:rPr>
          <w:t xml:space="preserve"> or a </w:t>
        </w:r>
      </w:ins>
      <w:del w:id="19" w:author="Anthony Brown" w:date="2020-01-05T14:10:00Z">
        <w:r w:rsidRPr="3FA2DC69" w:rsidDel="0058067C">
          <w:rPr>
            <w:rFonts w:ascii="Calibri" w:eastAsia="Calibri" w:hAnsi="Calibri" w:cs="Calibri"/>
            <w:sz w:val="20"/>
            <w:szCs w:val="20"/>
          </w:rPr>
          <w:delText xml:space="preserve"> and</w:delText>
        </w:r>
      </w:del>
      <w:r w:rsidRPr="3FA2DC69">
        <w:rPr>
          <w:rFonts w:ascii="Calibri" w:eastAsia="Calibri" w:hAnsi="Calibri" w:cs="Calibri"/>
          <w:sz w:val="20"/>
          <w:szCs w:val="20"/>
        </w:rPr>
        <w:t>ESP-32</w:t>
      </w:r>
      <w:del w:id="20" w:author="Anthony Brown" w:date="2020-01-05T14:10:00Z">
        <w:r w:rsidRPr="3FA2DC69" w:rsidDel="0058067C">
          <w:rPr>
            <w:rFonts w:ascii="Calibri" w:eastAsia="Calibri" w:hAnsi="Calibri" w:cs="Calibri"/>
            <w:sz w:val="20"/>
            <w:szCs w:val="20"/>
          </w:rPr>
          <w:delText>s</w:delText>
        </w:r>
      </w:del>
      <w:r w:rsidRPr="3FA2DC69">
        <w:rPr>
          <w:rFonts w:ascii="Calibri" w:eastAsia="Calibri" w:hAnsi="Calibri" w:cs="Calibri"/>
          <w:sz w:val="20"/>
          <w:szCs w:val="20"/>
        </w:rPr>
        <w:t xml:space="preserve"> are generally used in many applications</w:t>
      </w:r>
      <w:ins w:id="21" w:author="Anthony Brown" w:date="2020-01-05T14:10:00Z">
        <w:r w:rsidR="0058067C">
          <w:rPr>
            <w:rFonts w:ascii="Calibri" w:eastAsia="Calibri" w:hAnsi="Calibri" w:cs="Calibri"/>
            <w:sz w:val="20"/>
            <w:szCs w:val="20"/>
          </w:rPr>
          <w:t xml:space="preserve">. </w:t>
        </w:r>
      </w:ins>
      <w:del w:id="22" w:author="Anthony Brown" w:date="2020-01-05T14:10:00Z">
        <w:r w:rsidRPr="3FA2DC69" w:rsidDel="0058067C">
          <w:rPr>
            <w:rFonts w:ascii="Calibri" w:eastAsia="Calibri" w:hAnsi="Calibri" w:cs="Calibri"/>
            <w:sz w:val="20"/>
            <w:szCs w:val="20"/>
          </w:rPr>
          <w:delText>,</w:delText>
        </w:r>
      </w:del>
      <w:ins w:id="23" w:author="Anthony Brown" w:date="2020-01-05T14:10:00Z">
        <w:r w:rsidR="0058067C">
          <w:rPr>
            <w:rFonts w:ascii="Calibri" w:eastAsia="Calibri" w:hAnsi="Calibri" w:cs="Calibri"/>
            <w:sz w:val="20"/>
            <w:szCs w:val="20"/>
          </w:rPr>
          <w:t xml:space="preserve">You will find them in </w:t>
        </w:r>
      </w:ins>
      <w:del w:id="24" w:author="Anthony Brown" w:date="2020-01-05T14:10:00Z">
        <w:r w:rsidRPr="3FA2DC69" w:rsidDel="0058067C">
          <w:rPr>
            <w:rFonts w:ascii="Calibri" w:eastAsia="Calibri" w:hAnsi="Calibri" w:cs="Calibri"/>
            <w:sz w:val="20"/>
            <w:szCs w:val="20"/>
          </w:rPr>
          <w:delText xml:space="preserve"> from </w:delText>
        </w:r>
      </w:del>
      <w:r w:rsidRPr="3FA2DC69">
        <w:rPr>
          <w:rFonts w:ascii="Calibri" w:eastAsia="Calibri" w:hAnsi="Calibri" w:cs="Calibri"/>
          <w:sz w:val="20"/>
          <w:szCs w:val="20"/>
        </w:rPr>
        <w:t>appliances, factories, home</w:t>
      </w:r>
      <w:ins w:id="25" w:author="Anthony Brown" w:date="2020-01-05T14:10:00Z">
        <w:r w:rsidR="0058067C">
          <w:rPr>
            <w:rFonts w:ascii="Calibri" w:eastAsia="Calibri" w:hAnsi="Calibri" w:cs="Calibri"/>
            <w:sz w:val="20"/>
            <w:szCs w:val="20"/>
          </w:rPr>
          <w:t>-</w:t>
        </w:r>
      </w:ins>
      <w:del w:id="26" w:author="Anthony Brown" w:date="2020-01-05T14:10:00Z">
        <w:r w:rsidRPr="3FA2DC69" w:rsidDel="0058067C">
          <w:rPr>
            <w:rFonts w:ascii="Calibri" w:eastAsia="Calibri" w:hAnsi="Calibri" w:cs="Calibri"/>
            <w:sz w:val="20"/>
            <w:szCs w:val="20"/>
          </w:rPr>
          <w:delText xml:space="preserve"> </w:delText>
        </w:r>
      </w:del>
      <w:r w:rsidRPr="3FA2DC69">
        <w:rPr>
          <w:rFonts w:ascii="Calibri" w:eastAsia="Calibri" w:hAnsi="Calibri" w:cs="Calibri"/>
          <w:sz w:val="20"/>
          <w:szCs w:val="20"/>
        </w:rPr>
        <w:t xml:space="preserve">automation, network security, healthcare, robotics, education, hardware/invention prototyping and IoT applications. They can be used as regular computers but </w:t>
      </w:r>
      <w:ins w:id="27" w:author="Anthony Brown" w:date="2020-01-05T14:11:00Z">
        <w:r w:rsidR="0058067C">
          <w:rPr>
            <w:rFonts w:ascii="Calibri" w:eastAsia="Calibri" w:hAnsi="Calibri" w:cs="Calibri"/>
            <w:sz w:val="20"/>
            <w:szCs w:val="20"/>
          </w:rPr>
          <w:t xml:space="preserve">more often </w:t>
        </w:r>
      </w:ins>
      <w:del w:id="28" w:author="Anthony Brown" w:date="2020-01-05T14:11:00Z">
        <w:r w:rsidRPr="3FA2DC69" w:rsidDel="0058067C">
          <w:rPr>
            <w:rFonts w:ascii="Calibri" w:eastAsia="Calibri" w:hAnsi="Calibri" w:cs="Calibri"/>
            <w:sz w:val="20"/>
            <w:szCs w:val="20"/>
          </w:rPr>
          <w:delText xml:space="preserve">are often used </w:delText>
        </w:r>
      </w:del>
      <w:r w:rsidRPr="3FA2DC69">
        <w:rPr>
          <w:rFonts w:ascii="Calibri" w:eastAsia="Calibri" w:hAnsi="Calibri" w:cs="Calibri"/>
          <w:sz w:val="20"/>
          <w:szCs w:val="20"/>
        </w:rPr>
        <w:t>as controllers for electrical devices (everything from light bulbs, factory robotics, fridges to large commercial hot water systems). Generally</w:t>
      </w:r>
      <w:ins w:id="29" w:author="Anthony Brown" w:date="2020-01-05T14:12:00Z">
        <w:r w:rsidR="0058067C">
          <w:rPr>
            <w:rFonts w:ascii="Calibri" w:eastAsia="Calibri" w:hAnsi="Calibri" w:cs="Calibri"/>
            <w:sz w:val="20"/>
            <w:szCs w:val="20"/>
          </w:rPr>
          <w:t>,</w:t>
        </w:r>
      </w:ins>
      <w:r w:rsidRPr="3FA2DC69">
        <w:rPr>
          <w:rFonts w:ascii="Calibri" w:eastAsia="Calibri" w:hAnsi="Calibri" w:cs="Calibri"/>
          <w:sz w:val="20"/>
          <w:szCs w:val="20"/>
        </w:rPr>
        <w:t xml:space="preserve"> the use of one of these pieces of hardware would be to run a small script or program on the micro-computer, with its GPIO pins connected to whatever device and/or devices you would wish to control. </w:t>
      </w:r>
    </w:p>
    <w:p w14:paraId="17B423E1" w14:textId="166DCF86" w:rsidR="3FA2DC69" w:rsidRDefault="3FA2DC69" w:rsidP="3FA2DC69">
      <w:pPr>
        <w:rPr>
          <w:rFonts w:ascii="Calibri" w:eastAsia="Calibri" w:hAnsi="Calibri" w:cs="Calibri"/>
          <w:sz w:val="20"/>
          <w:szCs w:val="20"/>
        </w:rPr>
      </w:pPr>
      <w:r w:rsidRPr="3FA2DC69">
        <w:rPr>
          <w:rFonts w:ascii="Calibri" w:eastAsia="Calibri" w:hAnsi="Calibri" w:cs="Calibri"/>
          <w:sz w:val="20"/>
          <w:szCs w:val="20"/>
        </w:rPr>
        <w:t>What these computing devices do is allow someone to use them as a computer to control the electrical signals sent to the GPIO pins</w:t>
      </w:r>
      <w:ins w:id="30" w:author="Anthony Brown" w:date="2020-01-05T14:13:00Z">
        <w:r w:rsidR="0058067C">
          <w:rPr>
            <w:rFonts w:ascii="Calibri" w:eastAsia="Calibri" w:hAnsi="Calibri" w:cs="Calibri"/>
            <w:sz w:val="20"/>
            <w:szCs w:val="20"/>
          </w:rPr>
          <w:t xml:space="preserve">. They </w:t>
        </w:r>
      </w:ins>
      <w:del w:id="31" w:author="Anthony Brown" w:date="2020-01-05T14:13:00Z">
        <w:r w:rsidRPr="3FA2DC69" w:rsidDel="0058067C">
          <w:rPr>
            <w:rFonts w:ascii="Calibri" w:eastAsia="Calibri" w:hAnsi="Calibri" w:cs="Calibri"/>
            <w:sz w:val="20"/>
            <w:szCs w:val="20"/>
          </w:rPr>
          <w:delText xml:space="preserve"> that </w:delText>
        </w:r>
      </w:del>
      <w:r w:rsidRPr="3FA2DC69">
        <w:rPr>
          <w:rFonts w:ascii="Calibri" w:eastAsia="Calibri" w:hAnsi="Calibri" w:cs="Calibri"/>
          <w:sz w:val="20"/>
          <w:szCs w:val="20"/>
        </w:rPr>
        <w:t xml:space="preserve">have inputs/outputs to connect to sensors and </w:t>
      </w:r>
      <w:ins w:id="32" w:author="Anthony Brown" w:date="2020-01-05T14:14:00Z">
        <w:r w:rsidR="0058067C">
          <w:rPr>
            <w:rFonts w:ascii="Calibri" w:eastAsia="Calibri" w:hAnsi="Calibri" w:cs="Calibri"/>
            <w:sz w:val="20"/>
            <w:szCs w:val="20"/>
          </w:rPr>
          <w:t xml:space="preserve">information </w:t>
        </w:r>
      </w:ins>
      <w:r w:rsidRPr="3FA2DC69">
        <w:rPr>
          <w:rFonts w:ascii="Calibri" w:eastAsia="Calibri" w:hAnsi="Calibri" w:cs="Calibri"/>
          <w:sz w:val="20"/>
          <w:szCs w:val="20"/>
        </w:rPr>
        <w:t xml:space="preserve">receive/send </w:t>
      </w:r>
      <w:ins w:id="33" w:author="Anthony Brown" w:date="2020-01-05T14:14:00Z">
        <w:r w:rsidR="0058067C">
          <w:rPr>
            <w:rFonts w:ascii="Calibri" w:eastAsia="Calibri" w:hAnsi="Calibri" w:cs="Calibri"/>
            <w:sz w:val="20"/>
            <w:szCs w:val="20"/>
          </w:rPr>
          <w:t>functions</w:t>
        </w:r>
      </w:ins>
      <w:del w:id="34" w:author="Anthony Brown" w:date="2020-01-05T14:14:00Z">
        <w:r w:rsidRPr="3FA2DC69" w:rsidDel="0058067C">
          <w:rPr>
            <w:rFonts w:ascii="Calibri" w:eastAsia="Calibri" w:hAnsi="Calibri" w:cs="Calibri"/>
            <w:sz w:val="20"/>
            <w:szCs w:val="20"/>
          </w:rPr>
          <w:delText>information based on what inputs/outputs the micro-computer is receiving</w:delText>
        </w:r>
      </w:del>
      <w:r w:rsidRPr="3FA2DC69">
        <w:rPr>
          <w:rFonts w:ascii="Calibri" w:eastAsia="Calibri" w:hAnsi="Calibri" w:cs="Calibri"/>
          <w:sz w:val="20"/>
          <w:szCs w:val="20"/>
        </w:rPr>
        <w:t xml:space="preserve">. The driving technological force behind these single-board computers has been the constant technological advancements in </w:t>
      </w:r>
      <w:del w:id="35" w:author="Anthony Brown" w:date="2020-01-05T14:15:00Z">
        <w:r w:rsidRPr="3FA2DC69" w:rsidDel="0058067C">
          <w:rPr>
            <w:rFonts w:ascii="Calibri" w:eastAsia="Calibri" w:hAnsi="Calibri" w:cs="Calibri"/>
            <w:sz w:val="20"/>
            <w:szCs w:val="20"/>
          </w:rPr>
          <w:delText xml:space="preserve">being able to </w:delText>
        </w:r>
      </w:del>
      <w:r w:rsidRPr="3FA2DC69">
        <w:rPr>
          <w:rFonts w:ascii="Calibri" w:eastAsia="Calibri" w:hAnsi="Calibri" w:cs="Calibri"/>
          <w:sz w:val="20"/>
          <w:szCs w:val="20"/>
        </w:rPr>
        <w:t xml:space="preserve">manufacture </w:t>
      </w:r>
      <w:ins w:id="36" w:author="Anthony Brown" w:date="2020-01-05T14:15:00Z">
        <w:r w:rsidR="0058067C">
          <w:rPr>
            <w:rFonts w:ascii="Calibri" w:eastAsia="Calibri" w:hAnsi="Calibri" w:cs="Calibri"/>
            <w:sz w:val="20"/>
            <w:szCs w:val="20"/>
          </w:rPr>
          <w:t xml:space="preserve">of </w:t>
        </w:r>
      </w:ins>
      <w:r w:rsidRPr="3FA2DC69">
        <w:rPr>
          <w:rFonts w:ascii="Calibri" w:eastAsia="Calibri" w:hAnsi="Calibri" w:cs="Calibri"/>
          <w:sz w:val="20"/>
          <w:szCs w:val="20"/>
        </w:rPr>
        <w:t>smaller</w:t>
      </w:r>
      <w:ins w:id="37" w:author="Anthony Brown" w:date="2020-01-05T14:16:00Z">
        <w:r w:rsidR="0058067C">
          <w:rPr>
            <w:rFonts w:ascii="Calibri" w:eastAsia="Calibri" w:hAnsi="Calibri" w:cs="Calibri"/>
            <w:sz w:val="20"/>
            <w:szCs w:val="20"/>
          </w:rPr>
          <w:t>,</w:t>
        </w:r>
      </w:ins>
      <w:r w:rsidRPr="3FA2DC69">
        <w:rPr>
          <w:rFonts w:ascii="Calibri" w:eastAsia="Calibri" w:hAnsi="Calibri" w:cs="Calibri"/>
          <w:sz w:val="20"/>
          <w:szCs w:val="20"/>
        </w:rPr>
        <w:t xml:space="preserve"> </w:t>
      </w:r>
      <w:del w:id="38" w:author="Anthony Brown" w:date="2020-01-05T14:16:00Z">
        <w:r w:rsidRPr="3FA2DC69" w:rsidDel="0058067C">
          <w:rPr>
            <w:rFonts w:ascii="Calibri" w:eastAsia="Calibri" w:hAnsi="Calibri" w:cs="Calibri"/>
            <w:sz w:val="20"/>
            <w:szCs w:val="20"/>
          </w:rPr>
          <w:delText xml:space="preserve">and </w:delText>
        </w:r>
      </w:del>
      <w:r w:rsidRPr="3FA2DC69">
        <w:rPr>
          <w:rFonts w:ascii="Calibri" w:eastAsia="Calibri" w:hAnsi="Calibri" w:cs="Calibri"/>
          <w:sz w:val="20"/>
          <w:szCs w:val="20"/>
        </w:rPr>
        <w:t>more efficient</w:t>
      </w:r>
      <w:ins w:id="39" w:author="Anthony Brown" w:date="2020-01-05T14:16:00Z">
        <w:r w:rsidR="0058067C">
          <w:rPr>
            <w:rFonts w:ascii="Calibri" w:eastAsia="Calibri" w:hAnsi="Calibri" w:cs="Calibri"/>
            <w:sz w:val="20"/>
            <w:szCs w:val="20"/>
          </w:rPr>
          <w:t>, less costly</w:t>
        </w:r>
      </w:ins>
      <w:r w:rsidRPr="3FA2DC69">
        <w:rPr>
          <w:rFonts w:ascii="Calibri" w:eastAsia="Calibri" w:hAnsi="Calibri" w:cs="Calibri"/>
          <w:sz w:val="20"/>
          <w:szCs w:val="20"/>
        </w:rPr>
        <w:t xml:space="preserve"> computer parts</w:t>
      </w:r>
      <w:ins w:id="40" w:author="Anthony Brown" w:date="2020-01-05T14:15:00Z">
        <w:r w:rsidR="0058067C">
          <w:rPr>
            <w:rFonts w:ascii="Calibri" w:eastAsia="Calibri" w:hAnsi="Calibri" w:cs="Calibri"/>
            <w:sz w:val="20"/>
            <w:szCs w:val="20"/>
          </w:rPr>
          <w:t xml:space="preserve">. Specifically, smaller </w:t>
        </w:r>
      </w:ins>
      <w:del w:id="41" w:author="Anthony Brown" w:date="2020-01-05T14:15:00Z">
        <w:r w:rsidRPr="3FA2DC69" w:rsidDel="0058067C">
          <w:rPr>
            <w:rFonts w:ascii="Calibri" w:eastAsia="Calibri" w:hAnsi="Calibri" w:cs="Calibri"/>
            <w:sz w:val="20"/>
            <w:szCs w:val="20"/>
          </w:rPr>
          <w:delText xml:space="preserve">, such as </w:delText>
        </w:r>
      </w:del>
      <w:r w:rsidRPr="3FA2DC69">
        <w:rPr>
          <w:rFonts w:ascii="Calibri" w:eastAsia="Calibri" w:hAnsi="Calibri" w:cs="Calibri"/>
          <w:sz w:val="20"/>
          <w:szCs w:val="20"/>
        </w:rPr>
        <w:t>storage, CPU and ram</w:t>
      </w:r>
      <w:del w:id="42" w:author="Anthony Brown" w:date="2020-01-05T14:16:00Z">
        <w:r w:rsidRPr="3FA2DC69" w:rsidDel="0058067C">
          <w:rPr>
            <w:rFonts w:ascii="Calibri" w:eastAsia="Calibri" w:hAnsi="Calibri" w:cs="Calibri"/>
            <w:sz w:val="20"/>
            <w:szCs w:val="20"/>
          </w:rPr>
          <w:delText xml:space="preserve"> as well as the lowering of costs associated with these parts</w:delText>
        </w:r>
      </w:del>
      <w:r w:rsidRPr="3FA2DC69">
        <w:rPr>
          <w:rFonts w:ascii="Calibri" w:eastAsia="Calibri" w:hAnsi="Calibri" w:cs="Calibri"/>
          <w:sz w:val="20"/>
          <w:szCs w:val="20"/>
        </w:rPr>
        <w:t>.</w:t>
      </w:r>
    </w:p>
    <w:p w14:paraId="57A07677" w14:textId="7B71BF6C" w:rsidR="3FA2DC69" w:rsidRDefault="3FA2DC69" w:rsidP="3FA2DC69">
      <w:pPr>
        <w:rPr>
          <w:rFonts w:ascii="Calibri" w:eastAsia="Calibri" w:hAnsi="Calibri" w:cs="Calibri"/>
          <w:sz w:val="20"/>
          <w:szCs w:val="20"/>
        </w:rPr>
      </w:pPr>
      <w:r w:rsidRPr="3FA2DC69">
        <w:rPr>
          <w:rFonts w:ascii="Calibri" w:eastAsia="Calibri" w:hAnsi="Calibri" w:cs="Calibri"/>
          <w:sz w:val="20"/>
          <w:szCs w:val="20"/>
        </w:rPr>
        <w:t>An example of what a micro-</w:t>
      </w:r>
      <w:ins w:id="43" w:author="Anthony Brown" w:date="2020-01-05T14:24:00Z">
        <w:r w:rsidR="009C5E18" w:rsidRPr="009C5E18">
          <w:rPr>
            <w:rFonts w:ascii="Calibri" w:eastAsia="Calibri" w:hAnsi="Calibri" w:cs="Calibri"/>
            <w:sz w:val="20"/>
            <w:szCs w:val="20"/>
          </w:rPr>
          <w:t xml:space="preserve"> </w:t>
        </w:r>
        <w:r w:rsidR="009C5E18" w:rsidRPr="3FA2DC69">
          <w:rPr>
            <w:rFonts w:ascii="Calibri" w:eastAsia="Calibri" w:hAnsi="Calibri" w:cs="Calibri"/>
            <w:sz w:val="20"/>
            <w:szCs w:val="20"/>
          </w:rPr>
          <w:t>computer</w:t>
        </w:r>
        <w:r w:rsidR="009C5E18">
          <w:rPr>
            <w:rFonts w:ascii="Calibri" w:eastAsia="Calibri" w:hAnsi="Calibri" w:cs="Calibri"/>
            <w:sz w:val="20"/>
            <w:szCs w:val="20"/>
          </w:rPr>
          <w:t xml:space="preserve"> </w:t>
        </w:r>
      </w:ins>
      <w:del w:id="44" w:author="Anthony Brown" w:date="2020-01-05T14:24:00Z">
        <w:r w:rsidRPr="3FA2DC69" w:rsidDel="009C5E18">
          <w:rPr>
            <w:rFonts w:ascii="Calibri" w:eastAsia="Calibri" w:hAnsi="Calibri" w:cs="Calibri"/>
            <w:sz w:val="20"/>
            <w:szCs w:val="20"/>
          </w:rPr>
          <w:delText xml:space="preserve">controller </w:delText>
        </w:r>
      </w:del>
      <w:r w:rsidRPr="3FA2DC69">
        <w:rPr>
          <w:rFonts w:ascii="Calibri" w:eastAsia="Calibri" w:hAnsi="Calibri" w:cs="Calibri"/>
          <w:sz w:val="20"/>
          <w:szCs w:val="20"/>
        </w:rPr>
        <w:t>would do in a home automation setup would be having a Raspberry Pi with a movement detector</w:t>
      </w:r>
      <w:ins w:id="45" w:author="Anthony Brown" w:date="2020-01-05T14:16:00Z">
        <w:r w:rsidR="0058067C">
          <w:rPr>
            <w:rFonts w:ascii="Calibri" w:eastAsia="Calibri" w:hAnsi="Calibri" w:cs="Calibri"/>
            <w:sz w:val="20"/>
            <w:szCs w:val="20"/>
          </w:rPr>
          <w:t>. The detector (</w:t>
        </w:r>
      </w:ins>
      <w:del w:id="46" w:author="Anthony Brown" w:date="2020-01-05T14:16:00Z">
        <w:r w:rsidRPr="3FA2DC69" w:rsidDel="0058067C">
          <w:rPr>
            <w:rFonts w:ascii="Calibri" w:eastAsia="Calibri" w:hAnsi="Calibri" w:cs="Calibri"/>
            <w:sz w:val="20"/>
            <w:szCs w:val="20"/>
          </w:rPr>
          <w:delText xml:space="preserve"> (</w:delText>
        </w:r>
      </w:del>
      <w:r w:rsidRPr="3FA2DC69">
        <w:rPr>
          <w:rFonts w:ascii="Calibri" w:eastAsia="Calibri" w:hAnsi="Calibri" w:cs="Calibri"/>
          <w:sz w:val="20"/>
          <w:szCs w:val="20"/>
        </w:rPr>
        <w:t xml:space="preserve">or </w:t>
      </w:r>
      <w:ins w:id="47" w:author="Anthony Brown" w:date="2020-01-05T14:16:00Z">
        <w:r w:rsidR="0058067C">
          <w:rPr>
            <w:rFonts w:ascii="Calibri" w:eastAsia="Calibri" w:hAnsi="Calibri" w:cs="Calibri"/>
            <w:sz w:val="20"/>
            <w:szCs w:val="20"/>
          </w:rPr>
          <w:t xml:space="preserve">an </w:t>
        </w:r>
      </w:ins>
      <w:r w:rsidRPr="3FA2DC69">
        <w:rPr>
          <w:rFonts w:ascii="Calibri" w:eastAsia="Calibri" w:hAnsi="Calibri" w:cs="Calibri"/>
          <w:sz w:val="20"/>
          <w:szCs w:val="20"/>
        </w:rPr>
        <w:t xml:space="preserve">ultrasonic distance detector) </w:t>
      </w:r>
      <w:ins w:id="48" w:author="Anthony Brown" w:date="2020-01-05T14:17:00Z">
        <w:r w:rsidR="009C5E18">
          <w:rPr>
            <w:rFonts w:ascii="Calibri" w:eastAsia="Calibri" w:hAnsi="Calibri" w:cs="Calibri"/>
            <w:sz w:val="20"/>
            <w:szCs w:val="20"/>
          </w:rPr>
          <w:t xml:space="preserve">could </w:t>
        </w:r>
      </w:ins>
      <w:del w:id="49" w:author="Anthony Brown" w:date="2020-01-05T14:17:00Z">
        <w:r w:rsidRPr="3FA2DC69" w:rsidDel="009C5E18">
          <w:rPr>
            <w:rFonts w:ascii="Calibri" w:eastAsia="Calibri" w:hAnsi="Calibri" w:cs="Calibri"/>
            <w:sz w:val="20"/>
            <w:szCs w:val="20"/>
          </w:rPr>
          <w:delText xml:space="preserve">to </w:delText>
        </w:r>
      </w:del>
      <w:r w:rsidRPr="3FA2DC69">
        <w:rPr>
          <w:rFonts w:ascii="Calibri" w:eastAsia="Calibri" w:hAnsi="Calibri" w:cs="Calibri"/>
          <w:sz w:val="20"/>
          <w:szCs w:val="20"/>
        </w:rPr>
        <w:t>see if someone or something is moving in view of the sensor. If movement</w:t>
      </w:r>
      <w:del w:id="50" w:author="Anthony Brown" w:date="2020-01-05T14:17:00Z">
        <w:r w:rsidRPr="3FA2DC69" w:rsidDel="009C5E18">
          <w:rPr>
            <w:rFonts w:ascii="Calibri" w:eastAsia="Calibri" w:hAnsi="Calibri" w:cs="Calibri"/>
            <w:sz w:val="20"/>
            <w:szCs w:val="20"/>
          </w:rPr>
          <w:delText>/change</w:delText>
        </w:r>
      </w:del>
      <w:r w:rsidRPr="3FA2DC69">
        <w:rPr>
          <w:rFonts w:ascii="Calibri" w:eastAsia="Calibri" w:hAnsi="Calibri" w:cs="Calibri"/>
          <w:sz w:val="20"/>
          <w:szCs w:val="20"/>
        </w:rPr>
        <w:t xml:space="preserve"> is detected, a camera installed on the Pi can automatically begin recording</w:t>
      </w:r>
      <w:ins w:id="51" w:author="Anthony Brown" w:date="2020-01-05T14:17:00Z">
        <w:r w:rsidR="009C5E18">
          <w:rPr>
            <w:rFonts w:ascii="Calibri" w:eastAsia="Calibri" w:hAnsi="Calibri" w:cs="Calibri"/>
            <w:sz w:val="20"/>
            <w:szCs w:val="20"/>
          </w:rPr>
          <w:t xml:space="preserve">. The video can be </w:t>
        </w:r>
      </w:ins>
      <w:del w:id="52" w:author="Anthony Brown" w:date="2020-01-05T14:17:00Z">
        <w:r w:rsidRPr="3FA2DC69" w:rsidDel="009C5E18">
          <w:rPr>
            <w:rFonts w:ascii="Calibri" w:eastAsia="Calibri" w:hAnsi="Calibri" w:cs="Calibri"/>
            <w:sz w:val="20"/>
            <w:szCs w:val="20"/>
          </w:rPr>
          <w:delText xml:space="preserve"> and either </w:delText>
        </w:r>
      </w:del>
      <w:r w:rsidRPr="3FA2DC69">
        <w:rPr>
          <w:rFonts w:ascii="Calibri" w:eastAsia="Calibri" w:hAnsi="Calibri" w:cs="Calibri"/>
          <w:sz w:val="20"/>
          <w:szCs w:val="20"/>
        </w:rPr>
        <w:t>store</w:t>
      </w:r>
      <w:ins w:id="53" w:author="Anthony Brown" w:date="2020-01-05T14:17:00Z">
        <w:r w:rsidR="009C5E18">
          <w:rPr>
            <w:rFonts w:ascii="Calibri" w:eastAsia="Calibri" w:hAnsi="Calibri" w:cs="Calibri"/>
            <w:sz w:val="20"/>
            <w:szCs w:val="20"/>
          </w:rPr>
          <w:t>d</w:t>
        </w:r>
      </w:ins>
      <w:del w:id="54" w:author="Anthony Brown" w:date="2020-01-05T14:18:00Z">
        <w:r w:rsidRPr="3FA2DC69" w:rsidDel="009C5E18">
          <w:rPr>
            <w:rFonts w:ascii="Calibri" w:eastAsia="Calibri" w:hAnsi="Calibri" w:cs="Calibri"/>
            <w:sz w:val="20"/>
            <w:szCs w:val="20"/>
          </w:rPr>
          <w:delText xml:space="preserve"> the video data</w:delText>
        </w:r>
      </w:del>
      <w:r w:rsidRPr="3FA2DC69">
        <w:rPr>
          <w:rFonts w:ascii="Calibri" w:eastAsia="Calibri" w:hAnsi="Calibri" w:cs="Calibri"/>
          <w:sz w:val="20"/>
          <w:szCs w:val="20"/>
        </w:rPr>
        <w:t xml:space="preserve"> locally or </w:t>
      </w:r>
      <w:del w:id="55" w:author="Anthony Brown" w:date="2020-01-05T14:18:00Z">
        <w:r w:rsidRPr="3FA2DC69" w:rsidDel="009C5E18">
          <w:rPr>
            <w:rFonts w:ascii="Calibri" w:eastAsia="Calibri" w:hAnsi="Calibri" w:cs="Calibri"/>
            <w:sz w:val="20"/>
            <w:szCs w:val="20"/>
          </w:rPr>
          <w:delText xml:space="preserve">send </w:delText>
        </w:r>
      </w:del>
      <w:r w:rsidRPr="3FA2DC69">
        <w:rPr>
          <w:rFonts w:ascii="Calibri" w:eastAsia="Calibri" w:hAnsi="Calibri" w:cs="Calibri"/>
          <w:sz w:val="20"/>
          <w:szCs w:val="20"/>
        </w:rPr>
        <w:t xml:space="preserve">remotely </w:t>
      </w:r>
      <w:del w:id="56" w:author="Anthony Brown" w:date="2020-01-05T14:18:00Z">
        <w:r w:rsidRPr="3FA2DC69" w:rsidDel="009C5E18">
          <w:rPr>
            <w:rFonts w:ascii="Calibri" w:eastAsia="Calibri" w:hAnsi="Calibri" w:cs="Calibri"/>
            <w:sz w:val="20"/>
            <w:szCs w:val="20"/>
          </w:rPr>
          <w:delText xml:space="preserve">to </w:delText>
        </w:r>
      </w:del>
      <w:ins w:id="57" w:author="Anthony Brown" w:date="2020-01-05T14:18:00Z">
        <w:r w:rsidR="009C5E18">
          <w:rPr>
            <w:rFonts w:ascii="Calibri" w:eastAsia="Calibri" w:hAnsi="Calibri" w:cs="Calibri"/>
            <w:sz w:val="20"/>
            <w:szCs w:val="20"/>
          </w:rPr>
          <w:t xml:space="preserve">on </w:t>
        </w:r>
      </w:ins>
      <w:r w:rsidRPr="3FA2DC69">
        <w:rPr>
          <w:rFonts w:ascii="Calibri" w:eastAsia="Calibri" w:hAnsi="Calibri" w:cs="Calibri"/>
          <w:sz w:val="20"/>
          <w:szCs w:val="20"/>
        </w:rPr>
        <w:t xml:space="preserve">a cloud server. A setup like this would not be expensive compared to </w:t>
      </w:r>
      <w:ins w:id="58" w:author="Anthony Brown" w:date="2020-01-05T14:18:00Z">
        <w:r w:rsidR="009C5E18">
          <w:rPr>
            <w:rFonts w:ascii="Calibri" w:eastAsia="Calibri" w:hAnsi="Calibri" w:cs="Calibri"/>
            <w:sz w:val="20"/>
            <w:szCs w:val="20"/>
          </w:rPr>
          <w:t xml:space="preserve">the previous generation of </w:t>
        </w:r>
      </w:ins>
      <w:del w:id="59" w:author="Anthony Brown" w:date="2020-01-05T14:18:00Z">
        <w:r w:rsidRPr="3FA2DC69" w:rsidDel="009C5E18">
          <w:rPr>
            <w:rFonts w:ascii="Calibri" w:eastAsia="Calibri" w:hAnsi="Calibri" w:cs="Calibri"/>
            <w:sz w:val="20"/>
            <w:szCs w:val="20"/>
          </w:rPr>
          <w:delText xml:space="preserve">previously available </w:delText>
        </w:r>
      </w:del>
      <w:r w:rsidRPr="3FA2DC69">
        <w:rPr>
          <w:rFonts w:ascii="Calibri" w:eastAsia="Calibri" w:hAnsi="Calibri" w:cs="Calibri"/>
          <w:sz w:val="20"/>
          <w:szCs w:val="20"/>
        </w:rPr>
        <w:t>commercial security camera setups</w:t>
      </w:r>
      <w:ins w:id="60" w:author="Anthony Brown" w:date="2020-01-05T14:19:00Z">
        <w:r w:rsidR="009C5E18">
          <w:rPr>
            <w:rFonts w:ascii="Calibri" w:eastAsia="Calibri" w:hAnsi="Calibri" w:cs="Calibri"/>
            <w:sz w:val="20"/>
            <w:szCs w:val="20"/>
          </w:rPr>
          <w:t xml:space="preserve">. They required </w:t>
        </w:r>
      </w:ins>
      <w:del w:id="61" w:author="Anthony Brown" w:date="2020-01-05T14:19:00Z">
        <w:r w:rsidRPr="3FA2DC69" w:rsidDel="009C5E18">
          <w:rPr>
            <w:rFonts w:ascii="Calibri" w:eastAsia="Calibri" w:hAnsi="Calibri" w:cs="Calibri"/>
            <w:sz w:val="20"/>
            <w:szCs w:val="20"/>
          </w:rPr>
          <w:delText xml:space="preserve"> that involved </w:delText>
        </w:r>
      </w:del>
      <w:r w:rsidRPr="3FA2DC69">
        <w:rPr>
          <w:rFonts w:ascii="Calibri" w:eastAsia="Calibri" w:hAnsi="Calibri" w:cs="Calibri"/>
          <w:sz w:val="20"/>
          <w:szCs w:val="20"/>
        </w:rPr>
        <w:t>expensive DVR equipment and a central server to store video data.</w:t>
      </w:r>
    </w:p>
    <w:p w14:paraId="5F1F027B" w14:textId="5FB300CD" w:rsidR="3FA2DC69" w:rsidRDefault="3FA2DC69" w:rsidP="3FA2DC69">
      <w:pPr>
        <w:rPr>
          <w:rFonts w:ascii="Calibri" w:eastAsia="Calibri" w:hAnsi="Calibri" w:cs="Calibri"/>
          <w:sz w:val="20"/>
          <w:szCs w:val="20"/>
        </w:rPr>
      </w:pPr>
      <w:r w:rsidRPr="3FA2DC69">
        <w:rPr>
          <w:rFonts w:ascii="Calibri" w:eastAsia="Calibri" w:hAnsi="Calibri" w:cs="Calibri"/>
          <w:sz w:val="20"/>
          <w:szCs w:val="20"/>
        </w:rPr>
        <w:t>Another example</w:t>
      </w:r>
      <w:ins w:id="62" w:author="Anthony Brown" w:date="2020-01-05T14:20:00Z">
        <w:r w:rsidR="009C5E18">
          <w:rPr>
            <w:rFonts w:ascii="Calibri" w:eastAsia="Calibri" w:hAnsi="Calibri" w:cs="Calibri"/>
            <w:sz w:val="20"/>
            <w:szCs w:val="20"/>
          </w:rPr>
          <w:t xml:space="preserve"> is </w:t>
        </w:r>
      </w:ins>
      <w:ins w:id="63" w:author="Anthony Brown" w:date="2020-01-05T14:21:00Z">
        <w:r w:rsidR="009C5E18">
          <w:rPr>
            <w:rFonts w:ascii="Calibri" w:eastAsia="Calibri" w:hAnsi="Calibri" w:cs="Calibri"/>
            <w:sz w:val="20"/>
            <w:szCs w:val="20"/>
          </w:rPr>
          <w:t xml:space="preserve">to use </w:t>
        </w:r>
      </w:ins>
      <w:ins w:id="64" w:author="Anthony Brown" w:date="2020-01-05T14:20:00Z">
        <w:r w:rsidR="009C5E18">
          <w:rPr>
            <w:rFonts w:ascii="Calibri" w:eastAsia="Calibri" w:hAnsi="Calibri" w:cs="Calibri"/>
            <w:sz w:val="20"/>
            <w:szCs w:val="20"/>
          </w:rPr>
          <w:t>micro</w:t>
        </w:r>
      </w:ins>
      <w:ins w:id="65" w:author="Anthony Brown" w:date="2020-01-05T14:21:00Z">
        <w:r w:rsidR="009C5E18">
          <w:rPr>
            <w:rFonts w:ascii="Calibri" w:eastAsia="Calibri" w:hAnsi="Calibri" w:cs="Calibri"/>
            <w:sz w:val="20"/>
            <w:szCs w:val="20"/>
          </w:rPr>
          <w:t>-</w:t>
        </w:r>
        <w:r w:rsidR="009C5E18" w:rsidRPr="3FA2DC69">
          <w:rPr>
            <w:rFonts w:ascii="Calibri" w:eastAsia="Calibri" w:hAnsi="Calibri" w:cs="Calibri"/>
            <w:sz w:val="20"/>
            <w:szCs w:val="20"/>
          </w:rPr>
          <w:t>computer</w:t>
        </w:r>
      </w:ins>
      <w:ins w:id="66" w:author="Anthony Brown" w:date="2020-01-05T14:20:00Z">
        <w:r w:rsidR="009C5E18">
          <w:rPr>
            <w:rFonts w:ascii="Calibri" w:eastAsia="Calibri" w:hAnsi="Calibri" w:cs="Calibri"/>
            <w:sz w:val="20"/>
            <w:szCs w:val="20"/>
          </w:rPr>
          <w:t xml:space="preserve"> to repor</w:t>
        </w:r>
      </w:ins>
      <w:ins w:id="67" w:author="Anthony Brown" w:date="2020-01-05T14:21:00Z">
        <w:r w:rsidR="009C5E18">
          <w:rPr>
            <w:rFonts w:ascii="Calibri" w:eastAsia="Calibri" w:hAnsi="Calibri" w:cs="Calibri"/>
            <w:sz w:val="20"/>
            <w:szCs w:val="20"/>
          </w:rPr>
          <w:t xml:space="preserve">t productivity in a </w:t>
        </w:r>
      </w:ins>
      <w:del w:id="68" w:author="Anthony Brown" w:date="2020-01-05T14:21:00Z">
        <w:r w:rsidRPr="3FA2DC69" w:rsidDel="009C5E18">
          <w:rPr>
            <w:rFonts w:ascii="Calibri" w:eastAsia="Calibri" w:hAnsi="Calibri" w:cs="Calibri"/>
            <w:sz w:val="20"/>
            <w:szCs w:val="20"/>
          </w:rPr>
          <w:delText xml:space="preserve"> </w:delText>
        </w:r>
      </w:del>
      <w:ins w:id="69" w:author="Anthony Brown" w:date="2020-01-05T14:21:00Z">
        <w:r w:rsidR="009C5E18">
          <w:rPr>
            <w:rFonts w:ascii="Calibri" w:eastAsia="Calibri" w:hAnsi="Calibri" w:cs="Calibri"/>
            <w:sz w:val="20"/>
            <w:szCs w:val="20"/>
          </w:rPr>
          <w:t xml:space="preserve">factory. </w:t>
        </w:r>
      </w:ins>
      <w:ins w:id="70" w:author="Anthony Brown" w:date="2020-01-05T14:24:00Z">
        <w:r w:rsidR="009C5E18">
          <w:rPr>
            <w:rFonts w:ascii="Calibri" w:eastAsia="Calibri" w:hAnsi="Calibri" w:cs="Calibri"/>
            <w:sz w:val="20"/>
            <w:szCs w:val="20"/>
          </w:rPr>
          <w:t>the</w:t>
        </w:r>
      </w:ins>
      <w:del w:id="71" w:author="Anthony Brown" w:date="2020-01-05T14:21:00Z">
        <w:r w:rsidRPr="3FA2DC69" w:rsidDel="009C5E18">
          <w:rPr>
            <w:rFonts w:ascii="Calibri" w:eastAsia="Calibri" w:hAnsi="Calibri" w:cs="Calibri"/>
            <w:sz w:val="20"/>
            <w:szCs w:val="20"/>
          </w:rPr>
          <w:delText xml:space="preserve">for factory use would be having an </w:delText>
        </w:r>
      </w:del>
      <w:ins w:id="72" w:author="Anthony Brown" w:date="2020-01-05T14:21:00Z">
        <w:r w:rsidR="009C5E18">
          <w:rPr>
            <w:rFonts w:ascii="Calibri" w:eastAsia="Calibri" w:hAnsi="Calibri" w:cs="Calibri"/>
            <w:sz w:val="20"/>
            <w:szCs w:val="20"/>
          </w:rPr>
          <w:t xml:space="preserve"> </w:t>
        </w:r>
      </w:ins>
      <w:r w:rsidRPr="3FA2DC69">
        <w:rPr>
          <w:rFonts w:ascii="Calibri" w:eastAsia="Calibri" w:hAnsi="Calibri" w:cs="Calibri"/>
          <w:sz w:val="20"/>
          <w:szCs w:val="20"/>
        </w:rPr>
        <w:t xml:space="preserve">ESP-32 micro-computer </w:t>
      </w:r>
      <w:ins w:id="73" w:author="Anthony Brown" w:date="2020-01-05T14:22:00Z">
        <w:r w:rsidR="009C5E18">
          <w:rPr>
            <w:rFonts w:ascii="Calibri" w:eastAsia="Calibri" w:hAnsi="Calibri" w:cs="Calibri"/>
            <w:sz w:val="20"/>
            <w:szCs w:val="20"/>
          </w:rPr>
          <w:t xml:space="preserve">could be </w:t>
        </w:r>
      </w:ins>
      <w:r w:rsidRPr="3FA2DC69">
        <w:rPr>
          <w:rFonts w:ascii="Calibri" w:eastAsia="Calibri" w:hAnsi="Calibri" w:cs="Calibri"/>
          <w:sz w:val="20"/>
          <w:szCs w:val="20"/>
        </w:rPr>
        <w:t>connected to a PLC control</w:t>
      </w:r>
      <w:ins w:id="74" w:author="Anthony Brown" w:date="2020-01-05T14:25:00Z">
        <w:r w:rsidR="009C5E18">
          <w:rPr>
            <w:rFonts w:ascii="Calibri" w:eastAsia="Calibri" w:hAnsi="Calibri" w:cs="Calibri"/>
            <w:sz w:val="20"/>
            <w:szCs w:val="20"/>
          </w:rPr>
          <w:t>-</w:t>
        </w:r>
      </w:ins>
      <w:del w:id="75" w:author="Anthony Brown" w:date="2020-01-05T14:25:00Z">
        <w:r w:rsidRPr="3FA2DC69" w:rsidDel="009C5E18">
          <w:rPr>
            <w:rFonts w:ascii="Calibri" w:eastAsia="Calibri" w:hAnsi="Calibri" w:cs="Calibri"/>
            <w:sz w:val="20"/>
            <w:szCs w:val="20"/>
          </w:rPr>
          <w:delText xml:space="preserve"> </w:delText>
        </w:r>
      </w:del>
      <w:r w:rsidRPr="3FA2DC69">
        <w:rPr>
          <w:rFonts w:ascii="Calibri" w:eastAsia="Calibri" w:hAnsi="Calibri" w:cs="Calibri"/>
          <w:sz w:val="20"/>
          <w:szCs w:val="20"/>
        </w:rPr>
        <w:t xml:space="preserve">board </w:t>
      </w:r>
      <w:ins w:id="76" w:author="Anthony Brown" w:date="2020-01-05T14:25:00Z">
        <w:r w:rsidR="009C5E18">
          <w:rPr>
            <w:rFonts w:ascii="Calibri" w:eastAsia="Calibri" w:hAnsi="Calibri" w:cs="Calibri"/>
            <w:sz w:val="20"/>
            <w:szCs w:val="20"/>
          </w:rPr>
          <w:t xml:space="preserve">operating </w:t>
        </w:r>
      </w:ins>
      <w:del w:id="77" w:author="Anthony Brown" w:date="2020-01-05T14:19:00Z">
        <w:r w:rsidRPr="3FA2DC69" w:rsidDel="009C5E18">
          <w:rPr>
            <w:rFonts w:ascii="Calibri" w:eastAsia="Calibri" w:hAnsi="Calibri" w:cs="Calibri"/>
            <w:sz w:val="20"/>
            <w:szCs w:val="20"/>
          </w:rPr>
          <w:delText xml:space="preserve">which is </w:delText>
        </w:r>
      </w:del>
      <w:del w:id="78" w:author="Anthony Brown" w:date="2020-01-05T14:25:00Z">
        <w:r w:rsidRPr="3FA2DC69" w:rsidDel="009C5E18">
          <w:rPr>
            <w:rFonts w:ascii="Calibri" w:eastAsia="Calibri" w:hAnsi="Calibri" w:cs="Calibri"/>
            <w:sz w:val="20"/>
            <w:szCs w:val="20"/>
          </w:rPr>
          <w:delText xml:space="preserve">controlling </w:delText>
        </w:r>
      </w:del>
      <w:del w:id="79" w:author="Anthony Brown" w:date="2020-01-05T14:19:00Z">
        <w:r w:rsidRPr="3FA2DC69" w:rsidDel="009C5E18">
          <w:rPr>
            <w:rFonts w:ascii="Calibri" w:eastAsia="Calibri" w:hAnsi="Calibri" w:cs="Calibri"/>
            <w:sz w:val="20"/>
            <w:szCs w:val="20"/>
          </w:rPr>
          <w:delText xml:space="preserve">say </w:delText>
        </w:r>
      </w:del>
      <w:r w:rsidRPr="3FA2DC69">
        <w:rPr>
          <w:rFonts w:ascii="Calibri" w:eastAsia="Calibri" w:hAnsi="Calibri" w:cs="Calibri"/>
          <w:sz w:val="20"/>
          <w:szCs w:val="20"/>
        </w:rPr>
        <w:t xml:space="preserve">a conveyer belt. The ESP-32 could be programmed to send instructions to the PLC </w:t>
      </w:r>
      <w:del w:id="80" w:author="Anthony Brown" w:date="2020-01-05T14:19:00Z">
        <w:r w:rsidRPr="3FA2DC69" w:rsidDel="009C5E18">
          <w:rPr>
            <w:rFonts w:ascii="Calibri" w:eastAsia="Calibri" w:hAnsi="Calibri" w:cs="Calibri"/>
            <w:sz w:val="20"/>
            <w:szCs w:val="20"/>
          </w:rPr>
          <w:delText xml:space="preserve">control </w:delText>
        </w:r>
      </w:del>
      <w:r w:rsidRPr="3FA2DC69">
        <w:rPr>
          <w:rFonts w:ascii="Calibri" w:eastAsia="Calibri" w:hAnsi="Calibri" w:cs="Calibri"/>
          <w:sz w:val="20"/>
          <w:szCs w:val="20"/>
        </w:rPr>
        <w:t xml:space="preserve">board using the ‘Modbus’ computer language through an open source software such as Node-Red. This ESP-32 could then be setup to create and send weekly reports </w:t>
      </w:r>
      <w:ins w:id="81" w:author="Anthony Brown" w:date="2020-01-05T14:22:00Z">
        <w:r w:rsidR="009C5E18">
          <w:rPr>
            <w:rFonts w:ascii="Calibri" w:eastAsia="Calibri" w:hAnsi="Calibri" w:cs="Calibri"/>
            <w:sz w:val="20"/>
            <w:szCs w:val="20"/>
          </w:rPr>
          <w:t xml:space="preserve">of </w:t>
        </w:r>
      </w:ins>
      <w:ins w:id="82" w:author="Anthony Brown" w:date="2020-01-05T14:23:00Z">
        <w:r w:rsidR="009C5E18">
          <w:rPr>
            <w:rFonts w:ascii="Calibri" w:eastAsia="Calibri" w:hAnsi="Calibri" w:cs="Calibri"/>
            <w:sz w:val="20"/>
            <w:szCs w:val="20"/>
          </w:rPr>
          <w:t xml:space="preserve">conveyor belt speeds </w:t>
        </w:r>
      </w:ins>
      <w:r w:rsidRPr="3FA2DC69">
        <w:rPr>
          <w:rFonts w:ascii="Calibri" w:eastAsia="Calibri" w:hAnsi="Calibri" w:cs="Calibri"/>
          <w:sz w:val="20"/>
          <w:szCs w:val="20"/>
        </w:rPr>
        <w:t>to a server</w:t>
      </w:r>
      <w:ins w:id="83" w:author="Anthony Brown" w:date="2020-01-05T14:23:00Z">
        <w:r w:rsidR="009C5E18">
          <w:rPr>
            <w:rFonts w:ascii="Calibri" w:eastAsia="Calibri" w:hAnsi="Calibri" w:cs="Calibri"/>
            <w:sz w:val="20"/>
            <w:szCs w:val="20"/>
          </w:rPr>
          <w:t xml:space="preserve">. The reports </w:t>
        </w:r>
      </w:ins>
      <w:del w:id="84" w:author="Anthony Brown" w:date="2020-01-05T14:23:00Z">
        <w:r w:rsidRPr="3FA2DC69" w:rsidDel="009C5E18">
          <w:rPr>
            <w:rFonts w:ascii="Calibri" w:eastAsia="Calibri" w:hAnsi="Calibri" w:cs="Calibri"/>
            <w:sz w:val="20"/>
            <w:szCs w:val="20"/>
          </w:rPr>
          <w:delText xml:space="preserve"> based on the conveyer </w:delText>
        </w:r>
      </w:del>
      <w:ins w:id="85" w:author="Anthony Brown" w:date="2020-01-05T14:23:00Z">
        <w:r w:rsidR="009C5E18">
          <w:rPr>
            <w:rFonts w:ascii="Calibri" w:eastAsia="Calibri" w:hAnsi="Calibri" w:cs="Calibri"/>
            <w:sz w:val="20"/>
            <w:szCs w:val="20"/>
          </w:rPr>
          <w:t xml:space="preserve">would give a </w:t>
        </w:r>
      </w:ins>
      <w:del w:id="86" w:author="Anthony Brown" w:date="2020-01-05T14:23:00Z">
        <w:r w:rsidRPr="3FA2DC69" w:rsidDel="009C5E18">
          <w:rPr>
            <w:rFonts w:ascii="Calibri" w:eastAsia="Calibri" w:hAnsi="Calibri" w:cs="Calibri"/>
            <w:sz w:val="20"/>
            <w:szCs w:val="20"/>
          </w:rPr>
          <w:delText xml:space="preserve">belts speed, to get a </w:delText>
        </w:r>
      </w:del>
      <w:r w:rsidRPr="3FA2DC69">
        <w:rPr>
          <w:rFonts w:ascii="Calibri" w:eastAsia="Calibri" w:hAnsi="Calibri" w:cs="Calibri"/>
          <w:sz w:val="20"/>
          <w:szCs w:val="20"/>
        </w:rPr>
        <w:t>rough assessment of productivity during the week.</w:t>
      </w:r>
    </w:p>
    <w:p w14:paraId="3F6DAFFD" w14:textId="1641258C" w:rsidR="3FA2DC69" w:rsidRDefault="3FA2DC69" w:rsidP="3FA2DC69">
      <w:pPr>
        <w:rPr>
          <w:rFonts w:ascii="Calibri" w:eastAsia="Calibri" w:hAnsi="Calibri" w:cs="Calibri"/>
          <w:sz w:val="20"/>
          <w:szCs w:val="20"/>
        </w:rPr>
      </w:pPr>
      <w:del w:id="87" w:author="Anthony Brown" w:date="2020-01-05T14:25:00Z">
        <w:r w:rsidRPr="3FA2DC69" w:rsidDel="009C5E18">
          <w:rPr>
            <w:rFonts w:ascii="Calibri" w:eastAsia="Calibri" w:hAnsi="Calibri" w:cs="Calibri"/>
            <w:sz w:val="20"/>
            <w:szCs w:val="20"/>
          </w:rPr>
          <w:delText>Further, a</w:delText>
        </w:r>
      </w:del>
      <w:ins w:id="88" w:author="Anthony Brown" w:date="2020-01-05T14:25:00Z">
        <w:r w:rsidR="009C5E18">
          <w:rPr>
            <w:rFonts w:ascii="Calibri" w:eastAsia="Calibri" w:hAnsi="Calibri" w:cs="Calibri"/>
            <w:sz w:val="20"/>
            <w:szCs w:val="20"/>
          </w:rPr>
          <w:t>A</w:t>
        </w:r>
      </w:ins>
      <w:r w:rsidRPr="3FA2DC69">
        <w:rPr>
          <w:rFonts w:ascii="Calibri" w:eastAsia="Calibri" w:hAnsi="Calibri" w:cs="Calibri"/>
          <w:sz w:val="20"/>
          <w:szCs w:val="20"/>
        </w:rPr>
        <w:t xml:space="preserve">n </w:t>
      </w:r>
      <w:del w:id="89" w:author="Anthony Brown" w:date="2020-01-05T14:25:00Z">
        <w:r w:rsidRPr="3FA2DC69" w:rsidDel="009C5E18">
          <w:rPr>
            <w:rFonts w:ascii="Calibri" w:eastAsia="Calibri" w:hAnsi="Calibri" w:cs="Calibri"/>
            <w:sz w:val="20"/>
            <w:szCs w:val="20"/>
          </w:rPr>
          <w:delText xml:space="preserve">example for </w:delText>
        </w:r>
      </w:del>
      <w:r w:rsidRPr="3FA2DC69">
        <w:rPr>
          <w:rFonts w:ascii="Calibri" w:eastAsia="Calibri" w:hAnsi="Calibri" w:cs="Calibri"/>
          <w:sz w:val="20"/>
          <w:szCs w:val="20"/>
        </w:rPr>
        <w:t xml:space="preserve">appliance </w:t>
      </w:r>
      <w:ins w:id="90" w:author="Anthony Brown" w:date="2020-01-05T14:25:00Z">
        <w:r w:rsidR="009C5E18">
          <w:rPr>
            <w:rFonts w:ascii="Calibri" w:eastAsia="Calibri" w:hAnsi="Calibri" w:cs="Calibri"/>
            <w:sz w:val="20"/>
            <w:szCs w:val="20"/>
          </w:rPr>
          <w:t xml:space="preserve">example is use with </w:t>
        </w:r>
      </w:ins>
      <w:del w:id="91" w:author="Anthony Brown" w:date="2020-01-05T14:25:00Z">
        <w:r w:rsidRPr="3FA2DC69" w:rsidDel="009C5E18">
          <w:rPr>
            <w:rFonts w:ascii="Calibri" w:eastAsia="Calibri" w:hAnsi="Calibri" w:cs="Calibri"/>
            <w:sz w:val="20"/>
            <w:szCs w:val="20"/>
          </w:rPr>
          <w:delText xml:space="preserve">use would be that of </w:delText>
        </w:r>
      </w:del>
      <w:r w:rsidRPr="3FA2DC69">
        <w:rPr>
          <w:rFonts w:ascii="Calibri" w:eastAsia="Calibri" w:hAnsi="Calibri" w:cs="Calibri"/>
          <w:sz w:val="20"/>
          <w:szCs w:val="20"/>
        </w:rPr>
        <w:t xml:space="preserve">a hot water system. An Arduino could be </w:t>
      </w:r>
      <w:ins w:id="92" w:author="Anthony Brown" w:date="2020-01-05T14:26:00Z">
        <w:r w:rsidR="009C5E18">
          <w:rPr>
            <w:rFonts w:ascii="Calibri" w:eastAsia="Calibri" w:hAnsi="Calibri" w:cs="Calibri"/>
            <w:sz w:val="20"/>
            <w:szCs w:val="20"/>
          </w:rPr>
          <w:t xml:space="preserve">attached to </w:t>
        </w:r>
      </w:ins>
      <w:del w:id="93" w:author="Anthony Brown" w:date="2020-01-05T14:26:00Z">
        <w:r w:rsidRPr="3FA2DC69" w:rsidDel="009C5E18">
          <w:rPr>
            <w:rFonts w:ascii="Calibri" w:eastAsia="Calibri" w:hAnsi="Calibri" w:cs="Calibri"/>
            <w:sz w:val="20"/>
            <w:szCs w:val="20"/>
          </w:rPr>
          <w:delText xml:space="preserve">installed with </w:delText>
        </w:r>
      </w:del>
      <w:r w:rsidRPr="3FA2DC69">
        <w:rPr>
          <w:rFonts w:ascii="Calibri" w:eastAsia="Calibri" w:hAnsi="Calibri" w:cs="Calibri"/>
          <w:sz w:val="20"/>
          <w:szCs w:val="20"/>
        </w:rPr>
        <w:t xml:space="preserve">a temperature sensor </w:t>
      </w:r>
      <w:del w:id="94" w:author="Anthony Brown" w:date="2020-01-05T14:26:00Z">
        <w:r w:rsidRPr="3FA2DC69" w:rsidDel="009C5E18">
          <w:rPr>
            <w:rFonts w:ascii="Calibri" w:eastAsia="Calibri" w:hAnsi="Calibri" w:cs="Calibri"/>
            <w:sz w:val="20"/>
            <w:szCs w:val="20"/>
          </w:rPr>
          <w:delText xml:space="preserve">attached and located </w:delText>
        </w:r>
      </w:del>
      <w:r w:rsidRPr="3FA2DC69">
        <w:rPr>
          <w:rFonts w:ascii="Calibri" w:eastAsia="Calibri" w:hAnsi="Calibri" w:cs="Calibri"/>
          <w:sz w:val="20"/>
          <w:szCs w:val="20"/>
        </w:rPr>
        <w:t>within the tank</w:t>
      </w:r>
      <w:ins w:id="95" w:author="Anthony Brown" w:date="2020-01-05T14:26:00Z">
        <w:r w:rsidR="009C5E18">
          <w:rPr>
            <w:rFonts w:ascii="Calibri" w:eastAsia="Calibri" w:hAnsi="Calibri" w:cs="Calibri"/>
            <w:sz w:val="20"/>
            <w:szCs w:val="20"/>
          </w:rPr>
          <w:t xml:space="preserve">. The </w:t>
        </w:r>
      </w:ins>
      <w:ins w:id="96" w:author="Anthony Brown" w:date="2020-01-05T14:27:00Z">
        <w:r w:rsidR="009315A9">
          <w:rPr>
            <w:rFonts w:ascii="Calibri" w:eastAsia="Calibri" w:hAnsi="Calibri" w:cs="Calibri"/>
            <w:sz w:val="20"/>
            <w:szCs w:val="20"/>
          </w:rPr>
          <w:t xml:space="preserve">Arduino sends the </w:t>
        </w:r>
      </w:ins>
      <w:ins w:id="97" w:author="Anthony Brown" w:date="2020-01-05T14:26:00Z">
        <w:r w:rsidR="009C5E18">
          <w:rPr>
            <w:rFonts w:ascii="Calibri" w:eastAsia="Calibri" w:hAnsi="Calibri" w:cs="Calibri"/>
            <w:sz w:val="20"/>
            <w:szCs w:val="20"/>
          </w:rPr>
          <w:t>sensor</w:t>
        </w:r>
      </w:ins>
      <w:ins w:id="98" w:author="Anthony Brown" w:date="2020-01-05T14:27:00Z">
        <w:r w:rsidR="009315A9">
          <w:rPr>
            <w:rFonts w:ascii="Calibri" w:eastAsia="Calibri" w:hAnsi="Calibri" w:cs="Calibri"/>
            <w:sz w:val="20"/>
            <w:szCs w:val="20"/>
          </w:rPr>
          <w:t>’s</w:t>
        </w:r>
      </w:ins>
      <w:del w:id="99" w:author="Anthony Brown" w:date="2020-01-05T14:26:00Z">
        <w:r w:rsidRPr="3FA2DC69" w:rsidDel="009C5E18">
          <w:rPr>
            <w:rFonts w:ascii="Calibri" w:eastAsia="Calibri" w:hAnsi="Calibri" w:cs="Calibri"/>
            <w:sz w:val="20"/>
            <w:szCs w:val="20"/>
          </w:rPr>
          <w:delText xml:space="preserve"> which </w:delText>
        </w:r>
      </w:del>
      <w:del w:id="100" w:author="Anthony Brown" w:date="2020-01-05T14:27:00Z">
        <w:r w:rsidRPr="3FA2DC69" w:rsidDel="009315A9">
          <w:rPr>
            <w:rFonts w:ascii="Calibri" w:eastAsia="Calibri" w:hAnsi="Calibri" w:cs="Calibri"/>
            <w:sz w:val="20"/>
            <w:szCs w:val="20"/>
          </w:rPr>
          <w:delText>sends the</w:delText>
        </w:r>
      </w:del>
      <w:r w:rsidRPr="3FA2DC69">
        <w:rPr>
          <w:rFonts w:ascii="Calibri" w:eastAsia="Calibri" w:hAnsi="Calibri" w:cs="Calibri"/>
          <w:sz w:val="20"/>
          <w:szCs w:val="20"/>
        </w:rPr>
        <w:t xml:space="preserve"> internal tank temperature </w:t>
      </w:r>
      <w:ins w:id="101" w:author="Anthony Brown" w:date="2020-01-05T14:27:00Z">
        <w:r w:rsidR="009315A9">
          <w:rPr>
            <w:rFonts w:ascii="Calibri" w:eastAsia="Calibri" w:hAnsi="Calibri" w:cs="Calibri"/>
            <w:sz w:val="20"/>
            <w:szCs w:val="20"/>
          </w:rPr>
          <w:t>records</w:t>
        </w:r>
      </w:ins>
      <w:ins w:id="102" w:author="Anthony Brown" w:date="2020-01-05T14:28:00Z">
        <w:r w:rsidR="009315A9">
          <w:rPr>
            <w:rFonts w:ascii="Calibri" w:eastAsia="Calibri" w:hAnsi="Calibri" w:cs="Calibri"/>
            <w:sz w:val="20"/>
            <w:szCs w:val="20"/>
          </w:rPr>
          <w:t xml:space="preserve"> </w:t>
        </w:r>
      </w:ins>
      <w:r w:rsidRPr="3FA2DC69">
        <w:rPr>
          <w:rFonts w:ascii="Calibri" w:eastAsia="Calibri" w:hAnsi="Calibri" w:cs="Calibri"/>
          <w:sz w:val="20"/>
          <w:szCs w:val="20"/>
        </w:rPr>
        <w:t>to a cloud server</w:t>
      </w:r>
      <w:del w:id="103" w:author="Anthony Brown" w:date="2020-01-05T14:28:00Z">
        <w:r w:rsidRPr="3FA2DC69" w:rsidDel="009315A9">
          <w:rPr>
            <w:rFonts w:ascii="Calibri" w:eastAsia="Calibri" w:hAnsi="Calibri" w:cs="Calibri"/>
            <w:sz w:val="20"/>
            <w:szCs w:val="20"/>
          </w:rPr>
          <w:delText xml:space="preserve"> to send data back to the </w:delText>
        </w:r>
      </w:del>
      <w:ins w:id="104" w:author="Anthony Brown" w:date="2020-01-05T14:28:00Z">
        <w:r w:rsidR="009315A9">
          <w:rPr>
            <w:rFonts w:ascii="Calibri" w:eastAsia="Calibri" w:hAnsi="Calibri" w:cs="Calibri"/>
            <w:sz w:val="20"/>
            <w:szCs w:val="20"/>
          </w:rPr>
          <w:t xml:space="preserve">. The </w:t>
        </w:r>
      </w:ins>
      <w:r w:rsidRPr="3FA2DC69">
        <w:rPr>
          <w:rFonts w:ascii="Calibri" w:eastAsia="Calibri" w:hAnsi="Calibri" w:cs="Calibri"/>
          <w:sz w:val="20"/>
          <w:szCs w:val="20"/>
        </w:rPr>
        <w:t xml:space="preserve">head company </w:t>
      </w:r>
      <w:ins w:id="105" w:author="Anthony Brown" w:date="2020-01-05T14:28:00Z">
        <w:r w:rsidR="009315A9">
          <w:rPr>
            <w:rFonts w:ascii="Calibri" w:eastAsia="Calibri" w:hAnsi="Calibri" w:cs="Calibri"/>
            <w:sz w:val="20"/>
            <w:szCs w:val="20"/>
          </w:rPr>
          <w:t xml:space="preserve">then accumulates </w:t>
        </w:r>
      </w:ins>
      <w:del w:id="106" w:author="Anthony Brown" w:date="2020-01-05T14:28:00Z">
        <w:r w:rsidRPr="3FA2DC69" w:rsidDel="009315A9">
          <w:rPr>
            <w:rFonts w:ascii="Calibri" w:eastAsia="Calibri" w:hAnsi="Calibri" w:cs="Calibri"/>
            <w:sz w:val="20"/>
            <w:szCs w:val="20"/>
          </w:rPr>
          <w:delText xml:space="preserve">to get </w:delText>
        </w:r>
      </w:del>
      <w:r w:rsidRPr="3FA2DC69">
        <w:rPr>
          <w:rFonts w:ascii="Calibri" w:eastAsia="Calibri" w:hAnsi="Calibri" w:cs="Calibri"/>
          <w:sz w:val="20"/>
          <w:szCs w:val="20"/>
        </w:rPr>
        <w:t xml:space="preserve">statistics on how well their hot water systems are performing in the field. Using this kind of technology, a company would be able to detect trends over time and to a degree of accuracy that </w:t>
      </w:r>
      <w:ins w:id="107" w:author="Anthony Brown" w:date="2020-01-05T14:28:00Z">
        <w:r w:rsidR="009315A9">
          <w:rPr>
            <w:rFonts w:ascii="Calibri" w:eastAsia="Calibri" w:hAnsi="Calibri" w:cs="Calibri"/>
            <w:sz w:val="20"/>
            <w:szCs w:val="20"/>
          </w:rPr>
          <w:t xml:space="preserve">has not previously be </w:t>
        </w:r>
      </w:ins>
      <w:ins w:id="108" w:author="Anthony Brown" w:date="2020-01-05T14:29:00Z">
        <w:r w:rsidR="009315A9">
          <w:rPr>
            <w:rFonts w:ascii="Calibri" w:eastAsia="Calibri" w:hAnsi="Calibri" w:cs="Calibri"/>
            <w:sz w:val="20"/>
            <w:szCs w:val="20"/>
          </w:rPr>
          <w:t xml:space="preserve">achievable. Previously they would have sent </w:t>
        </w:r>
      </w:ins>
      <w:del w:id="109" w:author="Anthony Brown" w:date="2020-01-05T14:29:00Z">
        <w:r w:rsidRPr="3FA2DC69" w:rsidDel="009315A9">
          <w:rPr>
            <w:rFonts w:ascii="Calibri" w:eastAsia="Calibri" w:hAnsi="Calibri" w:cs="Calibri"/>
            <w:sz w:val="20"/>
            <w:szCs w:val="20"/>
          </w:rPr>
          <w:delText xml:space="preserve">would not have been possible with just sending </w:delText>
        </w:r>
      </w:del>
      <w:r w:rsidRPr="3FA2DC69">
        <w:rPr>
          <w:rFonts w:ascii="Calibri" w:eastAsia="Calibri" w:hAnsi="Calibri" w:cs="Calibri"/>
          <w:sz w:val="20"/>
          <w:szCs w:val="20"/>
        </w:rPr>
        <w:t>an electrician/plumber to check numbers every time a tank is serviced</w:t>
      </w:r>
      <w:ins w:id="110" w:author="Anthony Brown" w:date="2020-01-05T14:29:00Z">
        <w:r w:rsidR="009315A9">
          <w:rPr>
            <w:rFonts w:ascii="Calibri" w:eastAsia="Calibri" w:hAnsi="Calibri" w:cs="Calibri"/>
            <w:sz w:val="20"/>
            <w:szCs w:val="20"/>
          </w:rPr>
          <w:t>, which is a</w:t>
        </w:r>
      </w:ins>
      <w:ins w:id="111" w:author="Anthony Brown" w:date="2020-01-05T14:30:00Z">
        <w:r w:rsidR="009315A9">
          <w:rPr>
            <w:rFonts w:ascii="Calibri" w:eastAsia="Calibri" w:hAnsi="Calibri" w:cs="Calibri"/>
            <w:sz w:val="20"/>
            <w:szCs w:val="20"/>
          </w:rPr>
          <w:t xml:space="preserve">n additional </w:t>
        </w:r>
      </w:ins>
      <w:ins w:id="112" w:author="Anthony Brown" w:date="2020-01-05T14:29:00Z">
        <w:r w:rsidR="009315A9">
          <w:rPr>
            <w:rFonts w:ascii="Calibri" w:eastAsia="Calibri" w:hAnsi="Calibri" w:cs="Calibri"/>
            <w:sz w:val="20"/>
            <w:szCs w:val="20"/>
          </w:rPr>
          <w:t>labour cost avoided.</w:t>
        </w:r>
      </w:ins>
      <w:del w:id="113" w:author="Anthony Brown" w:date="2020-01-05T14:29:00Z">
        <w:r w:rsidRPr="3FA2DC69" w:rsidDel="009315A9">
          <w:rPr>
            <w:rFonts w:ascii="Calibri" w:eastAsia="Calibri" w:hAnsi="Calibri" w:cs="Calibri"/>
            <w:sz w:val="20"/>
            <w:szCs w:val="20"/>
          </w:rPr>
          <w:delText>.</w:delText>
        </w:r>
      </w:del>
    </w:p>
    <w:p w14:paraId="731E0C41" w14:textId="37F835E9" w:rsidR="3FA2DC69" w:rsidRDefault="3FA2DC69" w:rsidP="3FA2DC69">
      <w:pPr>
        <w:rPr>
          <w:rFonts w:ascii="Calibri" w:eastAsia="Calibri" w:hAnsi="Calibri" w:cs="Calibri"/>
          <w:sz w:val="20"/>
          <w:szCs w:val="20"/>
        </w:rPr>
      </w:pPr>
      <w:r w:rsidRPr="3FA2DC69">
        <w:rPr>
          <w:rFonts w:ascii="Calibri" w:eastAsia="Calibri" w:hAnsi="Calibri" w:cs="Calibri"/>
          <w:sz w:val="20"/>
          <w:szCs w:val="20"/>
        </w:rPr>
        <w:t>A final example</w:t>
      </w:r>
      <w:ins w:id="114" w:author="Anthony Brown" w:date="2020-01-05T14:31:00Z">
        <w:r w:rsidR="009315A9">
          <w:rPr>
            <w:rFonts w:ascii="Calibri" w:eastAsia="Calibri" w:hAnsi="Calibri" w:cs="Calibri"/>
            <w:sz w:val="20"/>
            <w:szCs w:val="20"/>
          </w:rPr>
          <w:t xml:space="preserve"> is to improve </w:t>
        </w:r>
      </w:ins>
      <w:del w:id="115" w:author="Anthony Brown" w:date="2020-01-05T14:31:00Z">
        <w:r w:rsidRPr="3FA2DC69" w:rsidDel="009315A9">
          <w:rPr>
            <w:rFonts w:ascii="Calibri" w:eastAsia="Calibri" w:hAnsi="Calibri" w:cs="Calibri"/>
            <w:sz w:val="20"/>
            <w:szCs w:val="20"/>
          </w:rPr>
          <w:delText xml:space="preserve"> for </w:delText>
        </w:r>
      </w:del>
      <w:r w:rsidRPr="3FA2DC69">
        <w:rPr>
          <w:rFonts w:ascii="Calibri" w:eastAsia="Calibri" w:hAnsi="Calibri" w:cs="Calibri"/>
          <w:sz w:val="20"/>
          <w:szCs w:val="20"/>
        </w:rPr>
        <w:t xml:space="preserve">network security </w:t>
      </w:r>
      <w:ins w:id="116" w:author="Anthony Brown" w:date="2020-01-05T14:31:00Z">
        <w:r w:rsidR="009315A9">
          <w:rPr>
            <w:rFonts w:ascii="Calibri" w:eastAsia="Calibri" w:hAnsi="Calibri" w:cs="Calibri"/>
            <w:sz w:val="20"/>
            <w:szCs w:val="20"/>
          </w:rPr>
          <w:t>by using a</w:t>
        </w:r>
      </w:ins>
      <w:del w:id="117" w:author="Anthony Brown" w:date="2020-01-05T14:31:00Z">
        <w:r w:rsidRPr="3FA2DC69" w:rsidDel="009315A9">
          <w:rPr>
            <w:rFonts w:ascii="Calibri" w:eastAsia="Calibri" w:hAnsi="Calibri" w:cs="Calibri"/>
            <w:sz w:val="20"/>
            <w:szCs w:val="20"/>
          </w:rPr>
          <w:delText>would be the use of a</w:delText>
        </w:r>
      </w:del>
      <w:r w:rsidRPr="3FA2DC69">
        <w:rPr>
          <w:rFonts w:ascii="Calibri" w:eastAsia="Calibri" w:hAnsi="Calibri" w:cs="Calibri"/>
          <w:sz w:val="20"/>
          <w:szCs w:val="20"/>
        </w:rPr>
        <w:t xml:space="preserve"> raspberry Pi as a remote VPN. Maybe you are a journalist/government employee/high corporate going to a foreign country where internet access is heavily restricted, and you need to send or view sensitive information over the internet. Before you leave, you could setup a Raspberry Pi at a secure location in your own country with an Open-VPN server, which you could then connect to remotely with an Open-VPN client when you have landed at your new location. This would allow you to have cheap access to a secure stable line that could not be viewed by a third party, such as a commercial VPN provider.</w:t>
      </w:r>
    </w:p>
    <w:p w14:paraId="02CA1D72" w14:textId="147C5577" w:rsidR="3FA2DC69" w:rsidRDefault="3FA2DC69" w:rsidP="3FA2DC69">
      <w:pPr>
        <w:rPr>
          <w:rFonts w:ascii="Calibri" w:eastAsia="Calibri" w:hAnsi="Calibri" w:cs="Calibri"/>
          <w:sz w:val="20"/>
          <w:szCs w:val="20"/>
        </w:rPr>
      </w:pPr>
      <w:r w:rsidRPr="3FA2DC69">
        <w:rPr>
          <w:rFonts w:ascii="Calibri" w:eastAsia="Calibri" w:hAnsi="Calibri" w:cs="Calibri"/>
          <w:sz w:val="20"/>
          <w:szCs w:val="20"/>
        </w:rPr>
        <w:t>What these devices do is up to the person who is using it, as there are so many different uses and applications and the list is only growing as the technology matures.</w:t>
      </w:r>
    </w:p>
    <w:p w14:paraId="043CADDB" w14:textId="6D02E0B8" w:rsidR="3FA2DC69" w:rsidRDefault="3FA2DC69" w:rsidP="3FA2DC69">
      <w:pPr>
        <w:rPr>
          <w:rFonts w:ascii="Calibri" w:eastAsia="Calibri" w:hAnsi="Calibri" w:cs="Calibri"/>
          <w:sz w:val="20"/>
          <w:szCs w:val="20"/>
        </w:rPr>
      </w:pPr>
    </w:p>
    <w:p w14:paraId="5BD8616B" w14:textId="204B209A" w:rsidR="3FA2DC69" w:rsidRDefault="3FA2DC69" w:rsidP="009047D5">
      <w:pPr>
        <w:pStyle w:val="Heading3"/>
        <w:rPr>
          <w:rFonts w:eastAsia="Calibri"/>
        </w:rPr>
        <w:pPrChange w:id="118" w:author="Anthony Brown" w:date="2020-01-05T14:54:00Z">
          <w:pPr/>
        </w:pPrChange>
      </w:pPr>
      <w:r w:rsidRPr="3FA2DC69">
        <w:rPr>
          <w:rFonts w:eastAsia="Calibri"/>
        </w:rPr>
        <w:lastRenderedPageBreak/>
        <w:t>What is the likely impact</w:t>
      </w:r>
      <w:del w:id="119" w:author="Anthony Brown" w:date="2020-01-05T14:54:00Z">
        <w:r w:rsidRPr="3FA2DC69" w:rsidDel="009047D5">
          <w:rPr>
            <w:rFonts w:eastAsia="Calibri"/>
          </w:rPr>
          <w:delText>? (300 words):</w:delText>
        </w:r>
      </w:del>
    </w:p>
    <w:p w14:paraId="201745FB" w14:textId="2EDEBBDB" w:rsidR="3FA2DC69" w:rsidRDefault="3FA2DC69" w:rsidP="3FA2DC69">
      <w:pPr>
        <w:rPr>
          <w:rFonts w:ascii="Calibri" w:eastAsia="Calibri" w:hAnsi="Calibri" w:cs="Calibri"/>
          <w:sz w:val="20"/>
          <w:szCs w:val="20"/>
        </w:rPr>
      </w:pPr>
      <w:r w:rsidRPr="3FA2DC69">
        <w:rPr>
          <w:rFonts w:ascii="Calibri" w:eastAsia="Calibri" w:hAnsi="Calibri" w:cs="Calibri"/>
          <w:sz w:val="20"/>
          <w:szCs w:val="20"/>
        </w:rPr>
        <w:t xml:space="preserve">I believe the likely impact of small single-board computers will be the computerization of many products that were previously not computerised or networked. The price point for single-board computers has been dropping considerably, especially over the last decade. This makes it more accessible for people to use single-board computers in their product designs/tech solutions.  </w:t>
      </w:r>
    </w:p>
    <w:p w14:paraId="3890AD36" w14:textId="415C4863" w:rsidR="3FA2DC69" w:rsidRDefault="3FA2DC69" w:rsidP="3FA2DC69">
      <w:pPr>
        <w:rPr>
          <w:rFonts w:ascii="Calibri" w:eastAsia="Calibri" w:hAnsi="Calibri" w:cs="Calibri"/>
          <w:sz w:val="20"/>
          <w:szCs w:val="20"/>
        </w:rPr>
      </w:pPr>
      <w:r w:rsidRPr="3FA2DC69">
        <w:rPr>
          <w:rFonts w:ascii="Calibri" w:eastAsia="Calibri" w:hAnsi="Calibri" w:cs="Calibri"/>
          <w:sz w:val="20"/>
          <w:szCs w:val="20"/>
        </w:rPr>
        <w:t>The impact will especially be felt in the IoT sector, which is growing at incredible rates. The IoT market is fuelled by the rise of single-board computers such as the Raspberry Pi and Arduino and is expected to reach $1,102.6 billion US dollars by the end of 2026[1]. Due to the huge growth in this sector, we can expect to see this whole new industry around small single-board computers become a much bigger deal in the future as well as providing many new jobs, challenges, solutions and problems. The single-board computer market itself is expected to reach $1 billion US dollars by the end of 2025[2].</w:t>
      </w:r>
    </w:p>
    <w:p w14:paraId="068957F6" w14:textId="43F6220A" w:rsidR="3FA2DC69" w:rsidRDefault="3FA2DC69" w:rsidP="3FA2DC69">
      <w:pPr>
        <w:rPr>
          <w:rFonts w:ascii="Calibri" w:eastAsia="Calibri" w:hAnsi="Calibri" w:cs="Calibri"/>
          <w:sz w:val="20"/>
          <w:szCs w:val="20"/>
        </w:rPr>
      </w:pPr>
      <w:r w:rsidRPr="3FA2DC69">
        <w:rPr>
          <w:rFonts w:ascii="Calibri" w:eastAsia="Calibri" w:hAnsi="Calibri" w:cs="Calibri"/>
          <w:sz w:val="20"/>
          <w:szCs w:val="20"/>
        </w:rPr>
        <w:t>Another impact will be especially felt in developing countries where small single-board computers have been at the heart of robotics development in Kenya, Africa. This has spurred a huge education drive towards programming, robotics and computers and will be one of the big driving factors of helping to develop these countries by providing jobs, industry and education to areas that were previously not able to access and work with high cutting edge technology.[3][4]</w:t>
      </w:r>
    </w:p>
    <w:p w14:paraId="72D052DF" w14:textId="52442426" w:rsidR="3FA2DC69" w:rsidRDefault="3FA2DC69" w:rsidP="3FA2DC69">
      <w:pPr>
        <w:rPr>
          <w:rFonts w:ascii="Calibri" w:eastAsia="Calibri" w:hAnsi="Calibri" w:cs="Calibri"/>
          <w:sz w:val="20"/>
          <w:szCs w:val="20"/>
        </w:rPr>
      </w:pPr>
      <w:r w:rsidRPr="3FA2DC69">
        <w:rPr>
          <w:rFonts w:ascii="Calibri" w:eastAsia="Calibri" w:hAnsi="Calibri" w:cs="Calibri"/>
          <w:sz w:val="20"/>
          <w:szCs w:val="20"/>
        </w:rPr>
        <w:t xml:space="preserve">With these developments in small single-board computing technology, even </w:t>
      </w:r>
      <w:ins w:id="120" w:author="Anthony Brown" w:date="2020-01-05T14:33:00Z">
        <w:r w:rsidR="009315A9">
          <w:rPr>
            <w:rFonts w:ascii="Calibri" w:eastAsia="Calibri" w:hAnsi="Calibri" w:cs="Calibri"/>
            <w:sz w:val="20"/>
            <w:szCs w:val="20"/>
          </w:rPr>
          <w:t xml:space="preserve">the future of </w:t>
        </w:r>
      </w:ins>
      <w:del w:id="121" w:author="Anthony Brown" w:date="2020-01-05T14:34:00Z">
        <w:r w:rsidRPr="3FA2DC69" w:rsidDel="009315A9">
          <w:rPr>
            <w:rFonts w:ascii="Calibri" w:eastAsia="Calibri" w:hAnsi="Calibri" w:cs="Calibri"/>
            <w:sz w:val="20"/>
            <w:szCs w:val="20"/>
          </w:rPr>
          <w:delText xml:space="preserve">countries </w:delText>
        </w:r>
      </w:del>
      <w:r w:rsidRPr="3FA2DC69">
        <w:rPr>
          <w:rFonts w:ascii="Calibri" w:eastAsia="Calibri" w:hAnsi="Calibri" w:cs="Calibri"/>
          <w:sz w:val="20"/>
          <w:szCs w:val="20"/>
        </w:rPr>
        <w:t>national security may be impacted</w:t>
      </w:r>
      <w:del w:id="122" w:author="Anthony Brown" w:date="2020-01-05T14:34:00Z">
        <w:r w:rsidRPr="3FA2DC69" w:rsidDel="009315A9">
          <w:rPr>
            <w:rFonts w:ascii="Calibri" w:eastAsia="Calibri" w:hAnsi="Calibri" w:cs="Calibri"/>
            <w:sz w:val="20"/>
            <w:szCs w:val="20"/>
          </w:rPr>
          <w:delText xml:space="preserve"> in the future</w:delText>
        </w:r>
      </w:del>
      <w:r w:rsidRPr="3FA2DC69">
        <w:rPr>
          <w:rFonts w:ascii="Calibri" w:eastAsia="Calibri" w:hAnsi="Calibri" w:cs="Calibri"/>
          <w:sz w:val="20"/>
          <w:szCs w:val="20"/>
        </w:rPr>
        <w:t>. In April 2018, America’s space agency NASA was attacked and comprised via the use of a $35 Raspberry Pi. As people's homes, workplaces and governments are increasingly connected and equipped with small single-board computers the risk of hacking and cyber-attacks may increase and cause many potential problems in the future.[6][7]</w:t>
      </w:r>
    </w:p>
    <w:p w14:paraId="40210664" w14:textId="7D2E82B1" w:rsidR="3FA2DC69" w:rsidRDefault="3FA2DC69" w:rsidP="009047D5">
      <w:pPr>
        <w:pStyle w:val="Heading3"/>
        <w:rPr>
          <w:rFonts w:eastAsia="Calibri"/>
        </w:rPr>
        <w:pPrChange w:id="123" w:author="Anthony Brown" w:date="2020-01-05T14:54:00Z">
          <w:pPr/>
        </w:pPrChange>
      </w:pPr>
      <w:r w:rsidRPr="3FA2DC69">
        <w:rPr>
          <w:rFonts w:eastAsia="Calibri"/>
        </w:rPr>
        <w:t>How will this affect you</w:t>
      </w:r>
      <w:del w:id="124" w:author="Anthony Brown" w:date="2020-01-05T14:54:00Z">
        <w:r w:rsidRPr="3FA2DC69" w:rsidDel="009047D5">
          <w:rPr>
            <w:rFonts w:eastAsia="Calibri"/>
          </w:rPr>
          <w:delText>? (300 words)</w:delText>
        </w:r>
      </w:del>
    </w:p>
    <w:p w14:paraId="689373BA" w14:textId="6C513548" w:rsidR="3FA2DC69" w:rsidRDefault="3FA2DC69" w:rsidP="3FA2DC69">
      <w:pPr>
        <w:rPr>
          <w:rFonts w:ascii="Calibri" w:eastAsia="Calibri" w:hAnsi="Calibri" w:cs="Calibri"/>
          <w:sz w:val="20"/>
          <w:szCs w:val="20"/>
        </w:rPr>
      </w:pPr>
      <w:r w:rsidRPr="3FA2DC69">
        <w:rPr>
          <w:rFonts w:ascii="Calibri" w:eastAsia="Calibri" w:hAnsi="Calibri" w:cs="Calibri"/>
          <w:sz w:val="20"/>
          <w:szCs w:val="20"/>
        </w:rPr>
        <w:t>In daily life, I believe the affect it will have on me and others will be substantial. The idea of a computer being a large, bulky and expensive device is no longer a reality for the home consumer. If you want to watch movies, browse the internet or listen to music you can simply purchase a cheap single-board computer and plug it into any TV to do the trick. The rise of this cheap computing revolution will no doubt bring people who were previously not interested in tech into the fold as it becomes a part of daily life.</w:t>
      </w:r>
    </w:p>
    <w:p w14:paraId="30FBD7DB" w14:textId="566AE909" w:rsidR="3FA2DC69" w:rsidRDefault="3FA2DC69" w:rsidP="3FA2DC69">
      <w:pPr>
        <w:rPr>
          <w:rFonts w:ascii="Calibri" w:eastAsia="Calibri" w:hAnsi="Calibri" w:cs="Calibri"/>
          <w:sz w:val="20"/>
          <w:szCs w:val="20"/>
        </w:rPr>
      </w:pPr>
      <w:r w:rsidRPr="3FA2DC69">
        <w:rPr>
          <w:rFonts w:ascii="Calibri" w:eastAsia="Calibri" w:hAnsi="Calibri" w:cs="Calibri"/>
          <w:sz w:val="20"/>
          <w:szCs w:val="20"/>
        </w:rPr>
        <w:t>Privacy concerns will also arise</w:t>
      </w:r>
      <w:ins w:id="125" w:author="Anthony Brown" w:date="2020-01-05T14:35:00Z">
        <w:r w:rsidR="009315A9">
          <w:rPr>
            <w:rFonts w:ascii="Calibri" w:eastAsia="Calibri" w:hAnsi="Calibri" w:cs="Calibri"/>
            <w:sz w:val="20"/>
            <w:szCs w:val="20"/>
          </w:rPr>
          <w:t>. S</w:t>
        </w:r>
      </w:ins>
      <w:del w:id="126" w:author="Anthony Brown" w:date="2020-01-05T14:35:00Z">
        <w:r w:rsidRPr="3FA2DC69" w:rsidDel="009315A9">
          <w:rPr>
            <w:rFonts w:ascii="Calibri" w:eastAsia="Calibri" w:hAnsi="Calibri" w:cs="Calibri"/>
            <w:sz w:val="20"/>
            <w:szCs w:val="20"/>
          </w:rPr>
          <w:delText>, as with these s</w:delText>
        </w:r>
      </w:del>
      <w:r w:rsidRPr="3FA2DC69">
        <w:rPr>
          <w:rFonts w:ascii="Calibri" w:eastAsia="Calibri" w:hAnsi="Calibri" w:cs="Calibri"/>
          <w:sz w:val="20"/>
          <w:szCs w:val="20"/>
        </w:rPr>
        <w:t xml:space="preserve">mall computer devices </w:t>
      </w:r>
      <w:ins w:id="127" w:author="Anthony Brown" w:date="2020-01-05T14:35:00Z">
        <w:r w:rsidR="009315A9">
          <w:rPr>
            <w:rFonts w:ascii="Calibri" w:eastAsia="Calibri" w:hAnsi="Calibri" w:cs="Calibri"/>
            <w:sz w:val="20"/>
            <w:szCs w:val="20"/>
          </w:rPr>
          <w:t xml:space="preserve">are all </w:t>
        </w:r>
      </w:ins>
      <w:del w:id="128" w:author="Anthony Brown" w:date="2020-01-05T14:35:00Z">
        <w:r w:rsidRPr="3FA2DC69" w:rsidDel="009315A9">
          <w:rPr>
            <w:rFonts w:ascii="Calibri" w:eastAsia="Calibri" w:hAnsi="Calibri" w:cs="Calibri"/>
            <w:sz w:val="20"/>
            <w:szCs w:val="20"/>
          </w:rPr>
          <w:delText xml:space="preserve">all </w:delText>
        </w:r>
      </w:del>
      <w:r w:rsidRPr="3FA2DC69">
        <w:rPr>
          <w:rFonts w:ascii="Calibri" w:eastAsia="Calibri" w:hAnsi="Calibri" w:cs="Calibri"/>
          <w:sz w:val="20"/>
          <w:szCs w:val="20"/>
        </w:rPr>
        <w:t>being networked and presumably connected to the cloud</w:t>
      </w:r>
      <w:ins w:id="129" w:author="Anthony Brown" w:date="2020-01-05T14:35:00Z">
        <w:r w:rsidR="009315A9">
          <w:rPr>
            <w:rFonts w:ascii="Calibri" w:eastAsia="Calibri" w:hAnsi="Calibri" w:cs="Calibri"/>
            <w:sz w:val="20"/>
            <w:szCs w:val="20"/>
          </w:rPr>
          <w:t xml:space="preserve">. </w:t>
        </w:r>
      </w:ins>
      <w:ins w:id="130" w:author="Anthony Brown" w:date="2020-01-05T14:36:00Z">
        <w:r w:rsidR="009315A9">
          <w:rPr>
            <w:rFonts w:ascii="Calibri" w:eastAsia="Calibri" w:hAnsi="Calibri" w:cs="Calibri"/>
            <w:sz w:val="20"/>
            <w:szCs w:val="20"/>
          </w:rPr>
          <w:t xml:space="preserve"> P</w:t>
        </w:r>
      </w:ins>
      <w:del w:id="131" w:author="Anthony Brown" w:date="2020-01-05T14:36:00Z">
        <w:r w:rsidRPr="3FA2DC69" w:rsidDel="009315A9">
          <w:rPr>
            <w:rFonts w:ascii="Calibri" w:eastAsia="Calibri" w:hAnsi="Calibri" w:cs="Calibri"/>
            <w:sz w:val="20"/>
            <w:szCs w:val="20"/>
          </w:rPr>
          <w:delText>, p</w:delText>
        </w:r>
      </w:del>
      <w:r w:rsidRPr="3FA2DC69">
        <w:rPr>
          <w:rFonts w:ascii="Calibri" w:eastAsia="Calibri" w:hAnsi="Calibri" w:cs="Calibri"/>
          <w:sz w:val="20"/>
          <w:szCs w:val="20"/>
        </w:rPr>
        <w:t xml:space="preserve">eople's homes will be more susceptible to attack </w:t>
      </w:r>
      <w:ins w:id="132" w:author="Anthony Brown" w:date="2020-01-05T14:36:00Z">
        <w:r w:rsidR="009315A9">
          <w:rPr>
            <w:rFonts w:ascii="Calibri" w:eastAsia="Calibri" w:hAnsi="Calibri" w:cs="Calibri"/>
            <w:sz w:val="20"/>
            <w:szCs w:val="20"/>
          </w:rPr>
          <w:t xml:space="preserve">through this gateway </w:t>
        </w:r>
      </w:ins>
      <w:r w:rsidRPr="3FA2DC69">
        <w:rPr>
          <w:rFonts w:ascii="Calibri" w:eastAsia="Calibri" w:hAnsi="Calibri" w:cs="Calibri"/>
          <w:sz w:val="20"/>
          <w:szCs w:val="20"/>
        </w:rPr>
        <w:t>[8]. This could affect myself</w:t>
      </w:r>
      <w:ins w:id="133" w:author="Anthony Brown" w:date="2020-01-05T14:37:00Z">
        <w:r w:rsidR="009315A9">
          <w:rPr>
            <w:rFonts w:ascii="Calibri" w:eastAsia="Calibri" w:hAnsi="Calibri" w:cs="Calibri"/>
            <w:sz w:val="20"/>
            <w:szCs w:val="20"/>
          </w:rPr>
          <w:t xml:space="preserve"> directly, or </w:t>
        </w:r>
        <w:r w:rsidR="00872C5D">
          <w:rPr>
            <w:rFonts w:ascii="Calibri" w:eastAsia="Calibri" w:hAnsi="Calibri" w:cs="Calibri"/>
            <w:sz w:val="20"/>
            <w:szCs w:val="20"/>
          </w:rPr>
          <w:t xml:space="preserve">indirectly (via my breach) my </w:t>
        </w:r>
      </w:ins>
      <w:del w:id="134" w:author="Anthony Brown" w:date="2020-01-05T14:37:00Z">
        <w:r w:rsidRPr="3FA2DC69" w:rsidDel="00872C5D">
          <w:rPr>
            <w:rFonts w:ascii="Calibri" w:eastAsia="Calibri" w:hAnsi="Calibri" w:cs="Calibri"/>
            <w:sz w:val="20"/>
            <w:szCs w:val="20"/>
          </w:rPr>
          <w:delText xml:space="preserve">, </w:delText>
        </w:r>
      </w:del>
      <w:r w:rsidRPr="3FA2DC69">
        <w:rPr>
          <w:rFonts w:ascii="Calibri" w:eastAsia="Calibri" w:hAnsi="Calibri" w:cs="Calibri"/>
          <w:sz w:val="20"/>
          <w:szCs w:val="20"/>
        </w:rPr>
        <w:t>friends or family</w:t>
      </w:r>
      <w:ins w:id="135" w:author="Anthony Brown" w:date="2020-01-05T14:39:00Z">
        <w:r w:rsidR="00872C5D">
          <w:rPr>
            <w:rFonts w:ascii="Calibri" w:eastAsia="Calibri" w:hAnsi="Calibri" w:cs="Calibri"/>
            <w:sz w:val="20"/>
            <w:szCs w:val="20"/>
          </w:rPr>
          <w:t xml:space="preserve">.  </w:t>
        </w:r>
      </w:ins>
      <w:del w:id="136" w:author="Anthony Brown" w:date="2020-01-05T14:37:00Z">
        <w:r w:rsidRPr="3FA2DC69" w:rsidDel="009315A9">
          <w:rPr>
            <w:rFonts w:ascii="Calibri" w:eastAsia="Calibri" w:hAnsi="Calibri" w:cs="Calibri"/>
            <w:sz w:val="20"/>
            <w:szCs w:val="20"/>
          </w:rPr>
          <w:delText xml:space="preserve"> personally and</w:delText>
        </w:r>
      </w:del>
      <w:ins w:id="137" w:author="Anthony Brown" w:date="2020-01-05T14:38:00Z">
        <w:r w:rsidR="00872C5D">
          <w:rPr>
            <w:rFonts w:ascii="Calibri" w:eastAsia="Calibri" w:hAnsi="Calibri" w:cs="Calibri"/>
            <w:sz w:val="20"/>
            <w:szCs w:val="20"/>
          </w:rPr>
          <w:t>With small computer devices, t</w:t>
        </w:r>
      </w:ins>
      <w:del w:id="138" w:author="Anthony Brown" w:date="2020-01-05T14:37:00Z">
        <w:r w:rsidRPr="3FA2DC69" w:rsidDel="00872C5D">
          <w:rPr>
            <w:rFonts w:ascii="Calibri" w:eastAsia="Calibri" w:hAnsi="Calibri" w:cs="Calibri"/>
            <w:sz w:val="20"/>
            <w:szCs w:val="20"/>
          </w:rPr>
          <w:delText xml:space="preserve"> t</w:delText>
        </w:r>
      </w:del>
      <w:r w:rsidRPr="3FA2DC69">
        <w:rPr>
          <w:rFonts w:ascii="Calibri" w:eastAsia="Calibri" w:hAnsi="Calibri" w:cs="Calibri"/>
          <w:sz w:val="20"/>
          <w:szCs w:val="20"/>
        </w:rPr>
        <w:t xml:space="preserve">he </w:t>
      </w:r>
      <w:proofErr w:type="gramStart"/>
      <w:r w:rsidRPr="3FA2DC69">
        <w:rPr>
          <w:rFonts w:ascii="Calibri" w:eastAsia="Calibri" w:hAnsi="Calibri" w:cs="Calibri"/>
          <w:sz w:val="20"/>
          <w:szCs w:val="20"/>
        </w:rPr>
        <w:t>need</w:t>
      </w:r>
      <w:proofErr w:type="gramEnd"/>
      <w:r w:rsidRPr="3FA2DC69">
        <w:rPr>
          <w:rFonts w:ascii="Calibri" w:eastAsia="Calibri" w:hAnsi="Calibri" w:cs="Calibri"/>
          <w:sz w:val="20"/>
          <w:szCs w:val="20"/>
        </w:rPr>
        <w:t xml:space="preserve"> to stay diligent regarding cyber-security will be a necessity of everyday life. The need for everyday people to understand the basics of network security </w:t>
      </w:r>
      <w:ins w:id="139" w:author="Anthony Brown" w:date="2020-01-05T14:39:00Z">
        <w:r w:rsidR="00872C5D">
          <w:rPr>
            <w:rFonts w:ascii="Calibri" w:eastAsia="Calibri" w:hAnsi="Calibri" w:cs="Calibri"/>
            <w:sz w:val="20"/>
            <w:szCs w:val="20"/>
          </w:rPr>
          <w:t xml:space="preserve">increases as </w:t>
        </w:r>
      </w:ins>
      <w:del w:id="140" w:author="Anthony Brown" w:date="2020-01-05T14:39:00Z">
        <w:r w:rsidRPr="3FA2DC69" w:rsidDel="00872C5D">
          <w:rPr>
            <w:rFonts w:ascii="Calibri" w:eastAsia="Calibri" w:hAnsi="Calibri" w:cs="Calibri"/>
            <w:sz w:val="20"/>
            <w:szCs w:val="20"/>
          </w:rPr>
          <w:delText xml:space="preserve">will be an issue for both myself, friends and family, who will need to learn and adapt to </w:delText>
        </w:r>
      </w:del>
      <w:r w:rsidRPr="3FA2DC69">
        <w:rPr>
          <w:rFonts w:ascii="Calibri" w:eastAsia="Calibri" w:hAnsi="Calibri" w:cs="Calibri"/>
          <w:sz w:val="20"/>
          <w:szCs w:val="20"/>
        </w:rPr>
        <w:t>these new technologies</w:t>
      </w:r>
      <w:ins w:id="141" w:author="Anthony Brown" w:date="2020-01-05T14:39:00Z">
        <w:r w:rsidR="00872C5D">
          <w:rPr>
            <w:rFonts w:ascii="Calibri" w:eastAsia="Calibri" w:hAnsi="Calibri" w:cs="Calibri"/>
            <w:sz w:val="20"/>
            <w:szCs w:val="20"/>
          </w:rPr>
          <w:t xml:space="preserve"> ge</w:t>
        </w:r>
      </w:ins>
      <w:ins w:id="142" w:author="Anthony Brown" w:date="2020-01-05T14:40:00Z">
        <w:r w:rsidR="00872C5D">
          <w:rPr>
            <w:rFonts w:ascii="Calibri" w:eastAsia="Calibri" w:hAnsi="Calibri" w:cs="Calibri"/>
            <w:sz w:val="20"/>
            <w:szCs w:val="20"/>
          </w:rPr>
          <w:t>t implemented</w:t>
        </w:r>
      </w:ins>
      <w:r w:rsidRPr="3FA2DC69">
        <w:rPr>
          <w:rFonts w:ascii="Calibri" w:eastAsia="Calibri" w:hAnsi="Calibri" w:cs="Calibri"/>
          <w:sz w:val="20"/>
          <w:szCs w:val="20"/>
        </w:rPr>
        <w:t>.</w:t>
      </w:r>
    </w:p>
    <w:p w14:paraId="2A31E472" w14:textId="77777777" w:rsidR="00872C5D" w:rsidRDefault="00872C5D" w:rsidP="3FA2DC69">
      <w:pPr>
        <w:rPr>
          <w:ins w:id="143" w:author="Anthony Brown" w:date="2020-01-05T14:45:00Z"/>
          <w:rFonts w:ascii="Calibri" w:eastAsia="Calibri" w:hAnsi="Calibri" w:cs="Calibri"/>
          <w:sz w:val="20"/>
          <w:szCs w:val="20"/>
        </w:rPr>
      </w:pPr>
      <w:ins w:id="144" w:author="Anthony Brown" w:date="2020-01-05T14:44:00Z">
        <w:r>
          <w:rPr>
            <w:rFonts w:ascii="Calibri" w:eastAsia="Calibri" w:hAnsi="Calibri" w:cs="Calibri"/>
            <w:sz w:val="20"/>
            <w:szCs w:val="20"/>
          </w:rPr>
          <w:t xml:space="preserve">For us here studying IT at RMIT, </w:t>
        </w:r>
      </w:ins>
      <w:proofErr w:type="gramStart"/>
      <w:ins w:id="145" w:author="Anthony Brown" w:date="2020-01-05T14:42:00Z">
        <w:r>
          <w:rPr>
            <w:rFonts w:ascii="Calibri" w:eastAsia="Calibri" w:hAnsi="Calibri" w:cs="Calibri"/>
            <w:sz w:val="20"/>
            <w:szCs w:val="20"/>
          </w:rPr>
          <w:t>The</w:t>
        </w:r>
        <w:proofErr w:type="gramEnd"/>
        <w:r>
          <w:rPr>
            <w:rFonts w:ascii="Calibri" w:eastAsia="Calibri" w:hAnsi="Calibri" w:cs="Calibri"/>
            <w:sz w:val="20"/>
            <w:szCs w:val="20"/>
          </w:rPr>
          <w:t xml:space="preserve"> field </w:t>
        </w:r>
      </w:ins>
      <w:ins w:id="146" w:author="Anthony Brown" w:date="2020-01-05T14:44:00Z">
        <w:r>
          <w:rPr>
            <w:rFonts w:ascii="Calibri" w:eastAsia="Calibri" w:hAnsi="Calibri" w:cs="Calibri"/>
            <w:sz w:val="20"/>
            <w:szCs w:val="20"/>
          </w:rPr>
          <w:t xml:space="preserve">of </w:t>
        </w:r>
      </w:ins>
      <w:ins w:id="147" w:author="Anthony Brown" w:date="2020-01-05T14:45:00Z">
        <w:r>
          <w:rPr>
            <w:rFonts w:ascii="Calibri" w:eastAsia="Calibri" w:hAnsi="Calibri" w:cs="Calibri"/>
            <w:sz w:val="20"/>
            <w:szCs w:val="20"/>
          </w:rPr>
          <w:t>micro</w:t>
        </w:r>
      </w:ins>
      <w:ins w:id="148" w:author="Anthony Brown" w:date="2020-01-05T14:44:00Z">
        <w:r>
          <w:rPr>
            <w:rFonts w:ascii="Calibri" w:eastAsia="Calibri" w:hAnsi="Calibri" w:cs="Calibri"/>
            <w:sz w:val="20"/>
            <w:szCs w:val="20"/>
          </w:rPr>
          <w:t xml:space="preserve">-computers </w:t>
        </w:r>
      </w:ins>
      <w:ins w:id="149" w:author="Anthony Brown" w:date="2020-01-05T14:42:00Z">
        <w:r>
          <w:rPr>
            <w:rFonts w:ascii="Calibri" w:eastAsia="Calibri" w:hAnsi="Calibri" w:cs="Calibri"/>
            <w:sz w:val="20"/>
            <w:szCs w:val="20"/>
          </w:rPr>
          <w:t xml:space="preserve">is going to </w:t>
        </w:r>
        <w:r w:rsidRPr="3FA2DC69">
          <w:rPr>
            <w:rFonts w:ascii="Calibri" w:eastAsia="Calibri" w:hAnsi="Calibri" w:cs="Calibri"/>
            <w:sz w:val="20"/>
            <w:szCs w:val="20"/>
          </w:rPr>
          <w:t xml:space="preserve">have a great effect on </w:t>
        </w:r>
      </w:ins>
      <w:ins w:id="150" w:author="Anthony Brown" w:date="2020-01-05T14:44:00Z">
        <w:r>
          <w:rPr>
            <w:rFonts w:ascii="Calibri" w:eastAsia="Calibri" w:hAnsi="Calibri" w:cs="Calibri"/>
            <w:sz w:val="20"/>
            <w:szCs w:val="20"/>
          </w:rPr>
          <w:t>our careers</w:t>
        </w:r>
      </w:ins>
      <w:ins w:id="151" w:author="Anthony Brown" w:date="2020-01-05T14:42:00Z">
        <w:r w:rsidRPr="3FA2DC69">
          <w:rPr>
            <w:rFonts w:ascii="Calibri" w:eastAsia="Calibri" w:hAnsi="Calibri" w:cs="Calibri"/>
            <w:sz w:val="20"/>
            <w:szCs w:val="20"/>
          </w:rPr>
          <w:t xml:space="preserve">. </w:t>
        </w:r>
      </w:ins>
      <w:r w:rsidR="3FA2DC69" w:rsidRPr="3FA2DC69">
        <w:rPr>
          <w:rFonts w:ascii="Calibri" w:eastAsia="Calibri" w:hAnsi="Calibri" w:cs="Calibri"/>
          <w:sz w:val="20"/>
          <w:szCs w:val="20"/>
        </w:rPr>
        <w:t>As people who are studying IT</w:t>
      </w:r>
      <w:ins w:id="152" w:author="Anthony Brown" w:date="2020-01-05T14:41:00Z">
        <w:r>
          <w:rPr>
            <w:rFonts w:ascii="Calibri" w:eastAsia="Calibri" w:hAnsi="Calibri" w:cs="Calibri"/>
            <w:sz w:val="20"/>
            <w:szCs w:val="20"/>
          </w:rPr>
          <w:t>,</w:t>
        </w:r>
      </w:ins>
      <w:r w:rsidR="3FA2DC69" w:rsidRPr="3FA2DC69">
        <w:rPr>
          <w:rFonts w:ascii="Calibri" w:eastAsia="Calibri" w:hAnsi="Calibri" w:cs="Calibri"/>
          <w:sz w:val="20"/>
          <w:szCs w:val="20"/>
        </w:rPr>
        <w:t xml:space="preserve"> or strive to work in an IT field, </w:t>
      </w:r>
      <w:ins w:id="153" w:author="Anthony Brown" w:date="2020-01-05T14:41:00Z">
        <w:r>
          <w:rPr>
            <w:rFonts w:ascii="Calibri" w:eastAsia="Calibri" w:hAnsi="Calibri" w:cs="Calibri"/>
            <w:sz w:val="20"/>
            <w:szCs w:val="20"/>
          </w:rPr>
          <w:t xml:space="preserve">we should take an interest in </w:t>
        </w:r>
      </w:ins>
      <w:r w:rsidR="3FA2DC69" w:rsidRPr="3FA2DC69">
        <w:rPr>
          <w:rFonts w:ascii="Calibri" w:eastAsia="Calibri" w:hAnsi="Calibri" w:cs="Calibri"/>
          <w:sz w:val="20"/>
          <w:szCs w:val="20"/>
        </w:rPr>
        <w:t>the growing industry of IoT and single-board computers</w:t>
      </w:r>
      <w:ins w:id="154" w:author="Anthony Brown" w:date="2020-01-05T14:42:00Z">
        <w:r>
          <w:rPr>
            <w:rFonts w:ascii="Calibri" w:eastAsia="Calibri" w:hAnsi="Calibri" w:cs="Calibri"/>
            <w:sz w:val="20"/>
            <w:szCs w:val="20"/>
          </w:rPr>
          <w:t xml:space="preserve">. </w:t>
        </w:r>
      </w:ins>
    </w:p>
    <w:p w14:paraId="36A3A398" w14:textId="386EEB2F" w:rsidR="3FA2DC69" w:rsidRDefault="3FA2DC69" w:rsidP="3FA2DC69">
      <w:pPr>
        <w:rPr>
          <w:ins w:id="155" w:author="Anthony Brown" w:date="2020-01-05T14:53:00Z"/>
          <w:rFonts w:ascii="Calibri" w:eastAsia="Calibri" w:hAnsi="Calibri" w:cs="Calibri"/>
          <w:sz w:val="20"/>
          <w:szCs w:val="20"/>
        </w:rPr>
      </w:pPr>
      <w:del w:id="156" w:author="Anthony Brown" w:date="2020-01-05T14:42:00Z">
        <w:r w:rsidRPr="3FA2DC69" w:rsidDel="00872C5D">
          <w:rPr>
            <w:rFonts w:ascii="Calibri" w:eastAsia="Calibri" w:hAnsi="Calibri" w:cs="Calibri"/>
            <w:sz w:val="20"/>
            <w:szCs w:val="20"/>
          </w:rPr>
          <w:delText xml:space="preserve"> will be of huge interest and have a great effect on IT professionals. </w:delText>
        </w:r>
      </w:del>
      <w:r w:rsidRPr="3FA2DC69">
        <w:rPr>
          <w:rFonts w:ascii="Calibri" w:eastAsia="Calibri" w:hAnsi="Calibri" w:cs="Calibri"/>
          <w:sz w:val="20"/>
          <w:szCs w:val="20"/>
        </w:rPr>
        <w:t>Electronics has been left on the way</w:t>
      </w:r>
      <w:del w:id="157" w:author="Anthony Brown" w:date="2020-01-05T14:45:00Z">
        <w:r w:rsidRPr="3FA2DC69" w:rsidDel="00872C5D">
          <w:rPr>
            <w:rFonts w:ascii="Calibri" w:eastAsia="Calibri" w:hAnsi="Calibri" w:cs="Calibri"/>
            <w:sz w:val="20"/>
            <w:szCs w:val="20"/>
          </w:rPr>
          <w:delText xml:space="preserve"> </w:delText>
        </w:r>
      </w:del>
      <w:r w:rsidRPr="3FA2DC69">
        <w:rPr>
          <w:rFonts w:ascii="Calibri" w:eastAsia="Calibri" w:hAnsi="Calibri" w:cs="Calibri"/>
          <w:sz w:val="20"/>
          <w:szCs w:val="20"/>
        </w:rPr>
        <w:t>side of IT skills for a long time now</w:t>
      </w:r>
      <w:ins w:id="158" w:author="Anthony Brown" w:date="2020-01-05T14:43:00Z">
        <w:r w:rsidR="00872C5D">
          <w:rPr>
            <w:rFonts w:ascii="Calibri" w:eastAsia="Calibri" w:hAnsi="Calibri" w:cs="Calibri"/>
            <w:sz w:val="20"/>
            <w:szCs w:val="20"/>
          </w:rPr>
          <w:t>. B</w:t>
        </w:r>
      </w:ins>
      <w:del w:id="159" w:author="Anthony Brown" w:date="2020-01-05T14:43:00Z">
        <w:r w:rsidRPr="3FA2DC69" w:rsidDel="00872C5D">
          <w:rPr>
            <w:rFonts w:ascii="Calibri" w:eastAsia="Calibri" w:hAnsi="Calibri" w:cs="Calibri"/>
            <w:sz w:val="20"/>
            <w:szCs w:val="20"/>
          </w:rPr>
          <w:delText>, b</w:delText>
        </w:r>
      </w:del>
      <w:r w:rsidRPr="3FA2DC69">
        <w:rPr>
          <w:rFonts w:ascii="Calibri" w:eastAsia="Calibri" w:hAnsi="Calibri" w:cs="Calibri"/>
          <w:sz w:val="20"/>
          <w:szCs w:val="20"/>
        </w:rPr>
        <w:t>ut with the rise of single-board computers</w:t>
      </w:r>
      <w:ins w:id="160" w:author="Anthony Brown" w:date="2020-01-05T14:45:00Z">
        <w:r w:rsidR="00872C5D">
          <w:rPr>
            <w:rFonts w:ascii="Calibri" w:eastAsia="Calibri" w:hAnsi="Calibri" w:cs="Calibri"/>
            <w:sz w:val="20"/>
            <w:szCs w:val="20"/>
          </w:rPr>
          <w:t>,</w:t>
        </w:r>
      </w:ins>
      <w:r w:rsidRPr="3FA2DC69">
        <w:rPr>
          <w:rFonts w:ascii="Calibri" w:eastAsia="Calibri" w:hAnsi="Calibri" w:cs="Calibri"/>
          <w:sz w:val="20"/>
          <w:szCs w:val="20"/>
        </w:rPr>
        <w:t xml:space="preserve"> </w:t>
      </w:r>
      <w:ins w:id="161" w:author="Anthony Brown" w:date="2020-01-05T14:46:00Z">
        <w:r w:rsidR="00872C5D">
          <w:rPr>
            <w:rFonts w:ascii="Calibri" w:eastAsia="Calibri" w:hAnsi="Calibri" w:cs="Calibri"/>
            <w:sz w:val="20"/>
            <w:szCs w:val="20"/>
          </w:rPr>
          <w:t xml:space="preserve">there will also </w:t>
        </w:r>
      </w:ins>
      <w:ins w:id="162" w:author="Anthony Brown" w:date="2020-01-05T14:51:00Z">
        <w:r w:rsidR="009047D5">
          <w:rPr>
            <w:rFonts w:ascii="Calibri" w:eastAsia="Calibri" w:hAnsi="Calibri" w:cs="Calibri"/>
            <w:sz w:val="20"/>
            <w:szCs w:val="20"/>
          </w:rPr>
          <w:t xml:space="preserve">rise </w:t>
        </w:r>
      </w:ins>
      <w:r w:rsidRPr="3FA2DC69">
        <w:rPr>
          <w:rFonts w:ascii="Calibri" w:eastAsia="Calibri" w:hAnsi="Calibri" w:cs="Calibri"/>
          <w:sz w:val="20"/>
          <w:szCs w:val="20"/>
        </w:rPr>
        <w:t xml:space="preserve">the </w:t>
      </w:r>
      <w:del w:id="163" w:author="Anthony Brown" w:date="2020-01-05T14:52:00Z">
        <w:r w:rsidRPr="3FA2DC69" w:rsidDel="009047D5">
          <w:rPr>
            <w:rFonts w:ascii="Calibri" w:eastAsia="Calibri" w:hAnsi="Calibri" w:cs="Calibri"/>
            <w:sz w:val="20"/>
            <w:szCs w:val="20"/>
          </w:rPr>
          <w:delText xml:space="preserve">need for </w:delText>
        </w:r>
      </w:del>
      <w:del w:id="164" w:author="Anthony Brown" w:date="2020-01-05T14:43:00Z">
        <w:r w:rsidRPr="3FA2DC69" w:rsidDel="00872C5D">
          <w:rPr>
            <w:rFonts w:ascii="Calibri" w:eastAsia="Calibri" w:hAnsi="Calibri" w:cs="Calibri"/>
            <w:sz w:val="20"/>
            <w:szCs w:val="20"/>
          </w:rPr>
          <w:delText xml:space="preserve">many </w:delText>
        </w:r>
      </w:del>
      <w:r w:rsidRPr="3FA2DC69">
        <w:rPr>
          <w:rFonts w:ascii="Calibri" w:eastAsia="Calibri" w:hAnsi="Calibri" w:cs="Calibri"/>
          <w:sz w:val="20"/>
          <w:szCs w:val="20"/>
        </w:rPr>
        <w:t xml:space="preserve">IT specialists </w:t>
      </w:r>
      <w:del w:id="165" w:author="Anthony Brown" w:date="2020-01-05T14:46:00Z">
        <w:r w:rsidRPr="3FA2DC69" w:rsidDel="00872C5D">
          <w:rPr>
            <w:rFonts w:ascii="Calibri" w:eastAsia="Calibri" w:hAnsi="Calibri" w:cs="Calibri"/>
            <w:sz w:val="20"/>
            <w:szCs w:val="20"/>
          </w:rPr>
          <w:delText xml:space="preserve">to </w:delText>
        </w:r>
      </w:del>
      <w:del w:id="166" w:author="Anthony Brown" w:date="2020-01-05T14:43:00Z">
        <w:r w:rsidRPr="3FA2DC69" w:rsidDel="00872C5D">
          <w:rPr>
            <w:rFonts w:ascii="Calibri" w:eastAsia="Calibri" w:hAnsi="Calibri" w:cs="Calibri"/>
            <w:sz w:val="20"/>
            <w:szCs w:val="20"/>
          </w:rPr>
          <w:delText xml:space="preserve">also </w:delText>
        </w:r>
      </w:del>
      <w:del w:id="167" w:author="Anthony Brown" w:date="2020-01-05T14:46:00Z">
        <w:r w:rsidRPr="3FA2DC69" w:rsidDel="00872C5D">
          <w:rPr>
            <w:rFonts w:ascii="Calibri" w:eastAsia="Calibri" w:hAnsi="Calibri" w:cs="Calibri"/>
            <w:sz w:val="20"/>
            <w:szCs w:val="20"/>
          </w:rPr>
          <w:delText xml:space="preserve">have a working idea of </w:delText>
        </w:r>
      </w:del>
      <w:ins w:id="168" w:author="Anthony Brown" w:date="2020-01-05T14:46:00Z">
        <w:r w:rsidR="00872C5D">
          <w:rPr>
            <w:rFonts w:ascii="Calibri" w:eastAsia="Calibri" w:hAnsi="Calibri" w:cs="Calibri"/>
            <w:sz w:val="20"/>
            <w:szCs w:val="20"/>
          </w:rPr>
          <w:t xml:space="preserve">with the </w:t>
        </w:r>
      </w:ins>
      <w:r w:rsidRPr="3FA2DC69">
        <w:rPr>
          <w:rFonts w:ascii="Calibri" w:eastAsia="Calibri" w:hAnsi="Calibri" w:cs="Calibri"/>
          <w:sz w:val="20"/>
          <w:szCs w:val="20"/>
        </w:rPr>
        <w:t xml:space="preserve">electronics </w:t>
      </w:r>
      <w:ins w:id="169" w:author="Anthony Brown" w:date="2020-01-05T14:46:00Z">
        <w:r w:rsidR="00872C5D">
          <w:rPr>
            <w:rFonts w:ascii="Calibri" w:eastAsia="Calibri" w:hAnsi="Calibri" w:cs="Calibri"/>
            <w:sz w:val="20"/>
            <w:szCs w:val="20"/>
          </w:rPr>
          <w:t>skills</w:t>
        </w:r>
      </w:ins>
      <w:ins w:id="170" w:author="Anthony Brown" w:date="2020-01-05T14:52:00Z">
        <w:r w:rsidR="009047D5">
          <w:rPr>
            <w:rFonts w:ascii="Calibri" w:eastAsia="Calibri" w:hAnsi="Calibri" w:cs="Calibri"/>
            <w:sz w:val="20"/>
            <w:szCs w:val="20"/>
          </w:rPr>
          <w:t xml:space="preserve"> to build and service them</w:t>
        </w:r>
      </w:ins>
      <w:ins w:id="171" w:author="Anthony Brown" w:date="2020-01-05T14:46:00Z">
        <w:r w:rsidR="00872C5D">
          <w:rPr>
            <w:rFonts w:ascii="Calibri" w:eastAsia="Calibri" w:hAnsi="Calibri" w:cs="Calibri"/>
            <w:sz w:val="20"/>
            <w:szCs w:val="20"/>
          </w:rPr>
          <w:t xml:space="preserve">. A new </w:t>
        </w:r>
      </w:ins>
      <w:del w:id="172" w:author="Anthony Brown" w:date="2020-01-05T14:46:00Z">
        <w:r w:rsidRPr="3FA2DC69" w:rsidDel="00872C5D">
          <w:rPr>
            <w:rFonts w:ascii="Calibri" w:eastAsia="Calibri" w:hAnsi="Calibri" w:cs="Calibri"/>
            <w:sz w:val="20"/>
            <w:szCs w:val="20"/>
          </w:rPr>
          <w:delText xml:space="preserve">will create </w:delText>
        </w:r>
      </w:del>
      <w:del w:id="173" w:author="Anthony Brown" w:date="2020-01-05T14:43:00Z">
        <w:r w:rsidRPr="3FA2DC69" w:rsidDel="00872C5D">
          <w:rPr>
            <w:rFonts w:ascii="Calibri" w:eastAsia="Calibri" w:hAnsi="Calibri" w:cs="Calibri"/>
            <w:sz w:val="20"/>
            <w:szCs w:val="20"/>
          </w:rPr>
          <w:delText xml:space="preserve">rise </w:delText>
        </w:r>
      </w:del>
      <w:del w:id="174" w:author="Anthony Brown" w:date="2020-01-05T14:46:00Z">
        <w:r w:rsidRPr="3FA2DC69" w:rsidDel="00872C5D">
          <w:rPr>
            <w:rFonts w:ascii="Calibri" w:eastAsia="Calibri" w:hAnsi="Calibri" w:cs="Calibri"/>
            <w:sz w:val="20"/>
            <w:szCs w:val="20"/>
          </w:rPr>
          <w:delText xml:space="preserve">to new types of </w:delText>
        </w:r>
      </w:del>
      <w:r w:rsidRPr="3FA2DC69">
        <w:rPr>
          <w:rFonts w:ascii="Calibri" w:eastAsia="Calibri" w:hAnsi="Calibri" w:cs="Calibri"/>
          <w:sz w:val="20"/>
          <w:szCs w:val="20"/>
        </w:rPr>
        <w:t>special</w:t>
      </w:r>
      <w:ins w:id="175" w:author="Anthony Brown" w:date="2020-01-05T14:47:00Z">
        <w:r w:rsidR="00872C5D">
          <w:rPr>
            <w:rFonts w:ascii="Calibri" w:eastAsia="Calibri" w:hAnsi="Calibri" w:cs="Calibri"/>
            <w:sz w:val="20"/>
            <w:szCs w:val="20"/>
          </w:rPr>
          <w:t xml:space="preserve">ty (or </w:t>
        </w:r>
        <w:r w:rsidR="009047D5">
          <w:rPr>
            <w:rFonts w:ascii="Calibri" w:eastAsia="Calibri" w:hAnsi="Calibri" w:cs="Calibri"/>
            <w:sz w:val="20"/>
            <w:szCs w:val="20"/>
          </w:rPr>
          <w:t>the re-emergence</w:t>
        </w:r>
        <w:r w:rsidR="00872C5D">
          <w:rPr>
            <w:rFonts w:ascii="Calibri" w:eastAsia="Calibri" w:hAnsi="Calibri" w:cs="Calibri"/>
            <w:sz w:val="20"/>
            <w:szCs w:val="20"/>
          </w:rPr>
          <w:t xml:space="preserve"> of an old</w:t>
        </w:r>
        <w:r w:rsidR="009047D5">
          <w:rPr>
            <w:rFonts w:ascii="Calibri" w:eastAsia="Calibri" w:hAnsi="Calibri" w:cs="Calibri"/>
            <w:sz w:val="20"/>
            <w:szCs w:val="20"/>
          </w:rPr>
          <w:t xml:space="preserve"> one)</w:t>
        </w:r>
      </w:ins>
      <w:del w:id="176" w:author="Anthony Brown" w:date="2020-01-05T14:47:00Z">
        <w:r w:rsidRPr="3FA2DC69" w:rsidDel="00872C5D">
          <w:rPr>
            <w:rFonts w:ascii="Calibri" w:eastAsia="Calibri" w:hAnsi="Calibri" w:cs="Calibri"/>
            <w:sz w:val="20"/>
            <w:szCs w:val="20"/>
          </w:rPr>
          <w:delText>ists</w:delText>
        </w:r>
        <w:r w:rsidRPr="3FA2DC69" w:rsidDel="009047D5">
          <w:rPr>
            <w:rFonts w:ascii="Calibri" w:eastAsia="Calibri" w:hAnsi="Calibri" w:cs="Calibri"/>
            <w:sz w:val="20"/>
            <w:szCs w:val="20"/>
          </w:rPr>
          <w:delText>, and as people who work in IT we will need to rise to meet this challenge if we wish to remain up to date with this new rising technology</w:delText>
        </w:r>
      </w:del>
      <w:r w:rsidRPr="3FA2DC69">
        <w:rPr>
          <w:rFonts w:ascii="Calibri" w:eastAsia="Calibri" w:hAnsi="Calibri" w:cs="Calibri"/>
          <w:sz w:val="20"/>
          <w:szCs w:val="20"/>
        </w:rPr>
        <w:t xml:space="preserve">. Since the use of single-board computers generally requires a broad knowledge of IT, combing all aspects of previously separated fields such as hardware/networking/programming and electronics, this will </w:t>
      </w:r>
      <w:ins w:id="177" w:author="Anthony Brown" w:date="2020-01-05T14:52:00Z">
        <w:r w:rsidR="009047D5">
          <w:rPr>
            <w:rFonts w:ascii="Calibri" w:eastAsia="Calibri" w:hAnsi="Calibri" w:cs="Calibri"/>
            <w:sz w:val="20"/>
            <w:szCs w:val="20"/>
          </w:rPr>
          <w:t xml:space="preserve">be a specially requiring a </w:t>
        </w:r>
      </w:ins>
      <w:ins w:id="178" w:author="Anthony Brown" w:date="2020-01-05T14:53:00Z">
        <w:r w:rsidR="009047D5">
          <w:rPr>
            <w:rFonts w:ascii="Calibri" w:eastAsia="Calibri" w:hAnsi="Calibri" w:cs="Calibri"/>
            <w:sz w:val="20"/>
            <w:szCs w:val="20"/>
          </w:rPr>
          <w:t>broad</w:t>
        </w:r>
      </w:ins>
      <w:ins w:id="179" w:author="Anthony Brown" w:date="2020-01-05T14:52:00Z">
        <w:r w:rsidR="009047D5">
          <w:rPr>
            <w:rFonts w:ascii="Calibri" w:eastAsia="Calibri" w:hAnsi="Calibri" w:cs="Calibri"/>
            <w:sz w:val="20"/>
            <w:szCs w:val="20"/>
          </w:rPr>
          <w:t xml:space="preserve"> knowledge base.</w:t>
        </w:r>
      </w:ins>
      <w:del w:id="180" w:author="Anthony Brown" w:date="2020-01-05T14:53:00Z">
        <w:r w:rsidRPr="3FA2DC69" w:rsidDel="009047D5">
          <w:rPr>
            <w:rFonts w:ascii="Calibri" w:eastAsia="Calibri" w:hAnsi="Calibri" w:cs="Calibri"/>
            <w:sz w:val="20"/>
            <w:szCs w:val="20"/>
          </w:rPr>
          <w:delText>not be an easy task.</w:delText>
        </w:r>
      </w:del>
    </w:p>
    <w:p w14:paraId="322E13FE" w14:textId="7C58BCD4" w:rsidR="009047D5" w:rsidRDefault="009047D5" w:rsidP="3FA2DC69">
      <w:pPr>
        <w:rPr>
          <w:ins w:id="181" w:author="Anthony Brown" w:date="2020-01-05T14:54:00Z"/>
          <w:rFonts w:ascii="Calibri" w:eastAsia="Calibri" w:hAnsi="Calibri" w:cs="Calibri"/>
          <w:sz w:val="20"/>
          <w:szCs w:val="20"/>
        </w:rPr>
      </w:pPr>
    </w:p>
    <w:p w14:paraId="73510D05" w14:textId="4EDEFFA4" w:rsidR="009047D5" w:rsidRDefault="009047D5" w:rsidP="009047D5">
      <w:pPr>
        <w:pStyle w:val="Heading3"/>
        <w:rPr>
          <w:rFonts w:eastAsia="Calibri"/>
        </w:rPr>
        <w:pPrChange w:id="182" w:author="Anthony Brown" w:date="2020-01-05T14:54:00Z">
          <w:pPr/>
        </w:pPrChange>
      </w:pPr>
      <w:ins w:id="183" w:author="Anthony Brown" w:date="2020-01-05T14:54:00Z">
        <w:r>
          <w:rPr>
            <w:rFonts w:eastAsia="Calibri"/>
          </w:rPr>
          <w:t>References</w:t>
        </w:r>
      </w:ins>
    </w:p>
    <w:p w14:paraId="7050935A" w14:textId="36EEB1EB" w:rsidR="3FA2DC69" w:rsidRDefault="3FA2DC69" w:rsidP="3FA2DC69">
      <w:r w:rsidRPr="3FA2DC69">
        <w:rPr>
          <w:rFonts w:ascii="Calibri" w:eastAsia="Calibri" w:hAnsi="Calibri" w:cs="Calibri"/>
          <w:sz w:val="19"/>
          <w:szCs w:val="19"/>
        </w:rPr>
        <w:t xml:space="preserve">[1]"Internet of Things Market Size, Growth | IoT Industry Report 2026", </w:t>
      </w:r>
      <w:r w:rsidRPr="3FA2DC69">
        <w:rPr>
          <w:rFonts w:ascii="Calibri" w:eastAsia="Calibri" w:hAnsi="Calibri" w:cs="Calibri"/>
          <w:i/>
          <w:iCs/>
          <w:sz w:val="19"/>
          <w:szCs w:val="19"/>
        </w:rPr>
        <w:t>Fortunebusinessinsights.com</w:t>
      </w:r>
      <w:r w:rsidRPr="3FA2DC69">
        <w:rPr>
          <w:rFonts w:ascii="Calibri" w:eastAsia="Calibri" w:hAnsi="Calibri" w:cs="Calibri"/>
          <w:sz w:val="19"/>
          <w:szCs w:val="19"/>
        </w:rPr>
        <w:t>, 2020. [Online]. Available: https://www.fortunebusinessinsights.com/industry-reports/internet-of-things-iot-market-100307. [Accessed: 03- Jan- 2020].</w:t>
      </w:r>
    </w:p>
    <w:p w14:paraId="0BAA1F04" w14:textId="347353FD" w:rsidR="3FA2DC69" w:rsidRDefault="3FA2DC69" w:rsidP="3FA2DC69">
      <w:r w:rsidRPr="3FA2DC69">
        <w:rPr>
          <w:rFonts w:ascii="Calibri" w:eastAsia="Calibri" w:hAnsi="Calibri" w:cs="Calibri"/>
          <w:sz w:val="19"/>
          <w:szCs w:val="19"/>
        </w:rPr>
        <w:lastRenderedPageBreak/>
        <w:t>[</w:t>
      </w:r>
      <w:proofErr w:type="gramStart"/>
      <w:r w:rsidRPr="3FA2DC69">
        <w:rPr>
          <w:rFonts w:ascii="Calibri" w:eastAsia="Calibri" w:hAnsi="Calibri" w:cs="Calibri"/>
          <w:sz w:val="19"/>
          <w:szCs w:val="19"/>
        </w:rPr>
        <w:t>2]I.</w:t>
      </w:r>
      <w:proofErr w:type="gramEnd"/>
      <w:r w:rsidRPr="3FA2DC69">
        <w:rPr>
          <w:rFonts w:ascii="Calibri" w:eastAsia="Calibri" w:hAnsi="Calibri" w:cs="Calibri"/>
          <w:sz w:val="19"/>
          <w:szCs w:val="19"/>
        </w:rPr>
        <w:t xml:space="preserve"> Global Market Insights, "Single Board Computer Market to surpass $1bn by 2025: Global Market Insights, Inc.", </w:t>
      </w:r>
      <w:r w:rsidRPr="3FA2DC69">
        <w:rPr>
          <w:rFonts w:ascii="Calibri" w:eastAsia="Calibri" w:hAnsi="Calibri" w:cs="Calibri"/>
          <w:i/>
          <w:iCs/>
          <w:sz w:val="19"/>
          <w:szCs w:val="19"/>
        </w:rPr>
        <w:t>GlobeNewswire News Room</w:t>
      </w:r>
      <w:r w:rsidRPr="3FA2DC69">
        <w:rPr>
          <w:rFonts w:ascii="Calibri" w:eastAsia="Calibri" w:hAnsi="Calibri" w:cs="Calibri"/>
          <w:sz w:val="19"/>
          <w:szCs w:val="19"/>
        </w:rPr>
        <w:t>, 2020. [Online]. Available: https://www.globenewswire.com/news-release/2019/02/13/1724445/0/en/Single-Board-Computer-Market-to-surpass-1bn-by-2025-Global-Market-Insights-Inc.html. [Accessed: 03- Jan- 2020].</w:t>
      </w:r>
    </w:p>
    <w:p w14:paraId="10C42F61" w14:textId="4E5F6771" w:rsidR="3FA2DC69" w:rsidRDefault="3FA2DC69" w:rsidP="3FA2DC69">
      <w:r w:rsidRPr="3FA2DC69">
        <w:rPr>
          <w:rFonts w:ascii="Calibri" w:eastAsia="Calibri" w:hAnsi="Calibri" w:cs="Calibri"/>
          <w:sz w:val="19"/>
          <w:szCs w:val="19"/>
        </w:rPr>
        <w:t xml:space="preserve">[3]"Engineering students create wall climbing robot prototype", </w:t>
      </w:r>
      <w:r w:rsidRPr="3FA2DC69">
        <w:rPr>
          <w:rFonts w:ascii="Calibri" w:eastAsia="Calibri" w:hAnsi="Calibri" w:cs="Calibri"/>
          <w:i/>
          <w:iCs/>
          <w:sz w:val="19"/>
          <w:szCs w:val="19"/>
        </w:rPr>
        <w:t>The Star</w:t>
      </w:r>
      <w:r w:rsidRPr="3FA2DC69">
        <w:rPr>
          <w:rFonts w:ascii="Calibri" w:eastAsia="Calibri" w:hAnsi="Calibri" w:cs="Calibri"/>
          <w:sz w:val="19"/>
          <w:szCs w:val="19"/>
        </w:rPr>
        <w:t>, 2020. [Online]. Available: https://www.the-star.co.ke/sasa/2019-07-26-engineering-students-create-wall-climbing-robot-prototype/. [Accessed: 03- Jan- 2020].</w:t>
      </w:r>
    </w:p>
    <w:p w14:paraId="6D5C398A" w14:textId="458D276F" w:rsidR="3FA2DC69" w:rsidRDefault="3FA2DC69" w:rsidP="3FA2DC69">
      <w:pPr>
        <w:rPr>
          <w:rFonts w:ascii="Calibri" w:eastAsia="Calibri" w:hAnsi="Calibri" w:cs="Calibri"/>
          <w:sz w:val="19"/>
          <w:szCs w:val="19"/>
        </w:rPr>
      </w:pPr>
      <w:r w:rsidRPr="3FA2DC69">
        <w:rPr>
          <w:rFonts w:ascii="Calibri" w:eastAsia="Calibri" w:hAnsi="Calibri" w:cs="Calibri"/>
          <w:sz w:val="19"/>
          <w:szCs w:val="19"/>
        </w:rPr>
        <w:t xml:space="preserve">[4] "Bringing </w:t>
      </w:r>
      <w:proofErr w:type="gramStart"/>
      <w:r w:rsidRPr="3FA2DC69">
        <w:rPr>
          <w:rFonts w:ascii="Calibri" w:eastAsia="Calibri" w:hAnsi="Calibri" w:cs="Calibri"/>
          <w:sz w:val="19"/>
          <w:szCs w:val="19"/>
        </w:rPr>
        <w:t>The</w:t>
      </w:r>
      <w:proofErr w:type="gramEnd"/>
      <w:r w:rsidRPr="3FA2DC69">
        <w:rPr>
          <w:rFonts w:ascii="Calibri" w:eastAsia="Calibri" w:hAnsi="Calibri" w:cs="Calibri"/>
          <w:sz w:val="19"/>
          <w:szCs w:val="19"/>
        </w:rPr>
        <w:t xml:space="preserve"> Maker Revolution To Africa, One Raspberry Pi At A Time", </w:t>
      </w:r>
      <w:r w:rsidRPr="3FA2DC69">
        <w:rPr>
          <w:rFonts w:ascii="Calibri" w:eastAsia="Calibri" w:hAnsi="Calibri" w:cs="Calibri"/>
          <w:i/>
          <w:iCs/>
          <w:sz w:val="19"/>
          <w:szCs w:val="19"/>
        </w:rPr>
        <w:t>Fast Company</w:t>
      </w:r>
      <w:r w:rsidRPr="3FA2DC69">
        <w:rPr>
          <w:rFonts w:ascii="Calibri" w:eastAsia="Calibri" w:hAnsi="Calibri" w:cs="Calibri"/>
          <w:sz w:val="19"/>
          <w:szCs w:val="19"/>
        </w:rPr>
        <w:t>, 2020. [Online]. Available: https://www.fastcompany.com/3023170/bringing-the-maker-revolution-to-africa-one-rasperry-pi-at-a-time. [Accessed: 03- Jan- 2020].</w:t>
      </w:r>
    </w:p>
    <w:p w14:paraId="43765342" w14:textId="13B751BE" w:rsidR="3FA2DC69" w:rsidRDefault="3FA2DC69" w:rsidP="3FA2DC69">
      <w:r w:rsidRPr="3FA2DC69">
        <w:rPr>
          <w:rFonts w:ascii="Calibri" w:eastAsia="Calibri" w:hAnsi="Calibri" w:cs="Calibri"/>
          <w:sz w:val="19"/>
          <w:szCs w:val="19"/>
        </w:rPr>
        <w:t>[6]"</w:t>
      </w:r>
      <w:proofErr w:type="spellStart"/>
      <w:r w:rsidRPr="3FA2DC69">
        <w:rPr>
          <w:rFonts w:ascii="Calibri" w:eastAsia="Calibri" w:hAnsi="Calibri" w:cs="Calibri"/>
          <w:sz w:val="19"/>
          <w:szCs w:val="19"/>
        </w:rPr>
        <w:t>ExtraHop</w:t>
      </w:r>
      <w:proofErr w:type="spellEnd"/>
      <w:r w:rsidRPr="3FA2DC69">
        <w:rPr>
          <w:rFonts w:ascii="Calibri" w:eastAsia="Calibri" w:hAnsi="Calibri" w:cs="Calibri"/>
          <w:sz w:val="19"/>
          <w:szCs w:val="19"/>
        </w:rPr>
        <w:t xml:space="preserve"> </w:t>
      </w:r>
      <w:proofErr w:type="spellStart"/>
      <w:r w:rsidRPr="3FA2DC69">
        <w:rPr>
          <w:rFonts w:ascii="Calibri" w:eastAsia="Calibri" w:hAnsi="Calibri" w:cs="Calibri"/>
          <w:sz w:val="19"/>
          <w:szCs w:val="19"/>
        </w:rPr>
        <w:t>BrandVoice</w:t>
      </w:r>
      <w:proofErr w:type="spellEnd"/>
      <w:r w:rsidRPr="3FA2DC69">
        <w:rPr>
          <w:rFonts w:ascii="Calibri" w:eastAsia="Calibri" w:hAnsi="Calibri" w:cs="Calibri"/>
          <w:sz w:val="19"/>
          <w:szCs w:val="19"/>
        </w:rPr>
        <w:t xml:space="preserve">: What We Can Learn </w:t>
      </w:r>
      <w:proofErr w:type="gramStart"/>
      <w:r w:rsidRPr="3FA2DC69">
        <w:rPr>
          <w:rFonts w:ascii="Calibri" w:eastAsia="Calibri" w:hAnsi="Calibri" w:cs="Calibri"/>
          <w:sz w:val="19"/>
          <w:szCs w:val="19"/>
        </w:rPr>
        <w:t>From</w:t>
      </w:r>
      <w:proofErr w:type="gramEnd"/>
      <w:r w:rsidRPr="3FA2DC69">
        <w:rPr>
          <w:rFonts w:ascii="Calibri" w:eastAsia="Calibri" w:hAnsi="Calibri" w:cs="Calibri"/>
          <w:sz w:val="19"/>
          <w:szCs w:val="19"/>
        </w:rPr>
        <w:t xml:space="preserve"> NASA’s Raspberry Pi Attack", </w:t>
      </w:r>
      <w:r w:rsidRPr="3FA2DC69">
        <w:rPr>
          <w:rFonts w:ascii="Calibri" w:eastAsia="Calibri" w:hAnsi="Calibri" w:cs="Calibri"/>
          <w:i/>
          <w:iCs/>
          <w:sz w:val="19"/>
          <w:szCs w:val="19"/>
        </w:rPr>
        <w:t>Forbes.com</w:t>
      </w:r>
      <w:r w:rsidRPr="3FA2DC69">
        <w:rPr>
          <w:rFonts w:ascii="Calibri" w:eastAsia="Calibri" w:hAnsi="Calibri" w:cs="Calibri"/>
          <w:sz w:val="19"/>
          <w:szCs w:val="19"/>
        </w:rPr>
        <w:t>, 2020. [Online]. Available: https://www.forbes.com/sites/extrahop/2019/07/31/what-we-can-learn-from-nasas-raspberry-pi-attack/#13dcab7e304c. [Accessed: 03- Jan- 2020].</w:t>
      </w:r>
    </w:p>
    <w:p w14:paraId="4731B638" w14:textId="6A696F00" w:rsidR="3FA2DC69" w:rsidRDefault="3FA2DC69" w:rsidP="3FA2DC69">
      <w:r w:rsidRPr="3FA2DC69">
        <w:rPr>
          <w:rFonts w:ascii="Calibri" w:eastAsia="Calibri" w:hAnsi="Calibri" w:cs="Calibri"/>
          <w:sz w:val="19"/>
          <w:szCs w:val="19"/>
        </w:rPr>
        <w:t>[</w:t>
      </w:r>
      <w:proofErr w:type="gramStart"/>
      <w:r w:rsidRPr="3FA2DC69">
        <w:rPr>
          <w:rFonts w:ascii="Calibri" w:eastAsia="Calibri" w:hAnsi="Calibri" w:cs="Calibri"/>
          <w:sz w:val="19"/>
          <w:szCs w:val="19"/>
        </w:rPr>
        <w:t>7]</w:t>
      </w:r>
      <w:r w:rsidRPr="3FA2DC69">
        <w:rPr>
          <w:rFonts w:ascii="Calibri" w:eastAsia="Calibri" w:hAnsi="Calibri" w:cs="Calibri"/>
          <w:i/>
          <w:iCs/>
          <w:sz w:val="19"/>
          <w:szCs w:val="19"/>
        </w:rPr>
        <w:t>Oig.nasa.gov</w:t>
      </w:r>
      <w:proofErr w:type="gramEnd"/>
      <w:r w:rsidRPr="3FA2DC69">
        <w:rPr>
          <w:rFonts w:ascii="Calibri" w:eastAsia="Calibri" w:hAnsi="Calibri" w:cs="Calibri"/>
          <w:sz w:val="19"/>
          <w:szCs w:val="19"/>
        </w:rPr>
        <w:t>, 2020. [Online]. Available: https://oig.nasa.gov/docs/IG-19-022.pdf. [Accessed: 03- Jan- 2020].</w:t>
      </w:r>
    </w:p>
    <w:p w14:paraId="232F8A9C" w14:textId="2FFA56A3" w:rsidR="3FA2DC69" w:rsidRDefault="3FA2DC69" w:rsidP="3FA2DC69">
      <w:r w:rsidRPr="3FA2DC69">
        <w:rPr>
          <w:rFonts w:ascii="Calibri" w:eastAsia="Calibri" w:hAnsi="Calibri" w:cs="Calibri"/>
          <w:sz w:val="19"/>
          <w:szCs w:val="19"/>
        </w:rPr>
        <w:t>[8]2020. [Online]. Available: https://www.washingtonpost.com/technology/2018/12/20/nest-cam-baby-monitor-hacked-kidnap-threat-came-device-parents-say/. [Accessed: 03- Jan- 2020].</w:t>
      </w:r>
    </w:p>
    <w:p w14:paraId="5D6D10C8" w14:textId="34F29DD1" w:rsidR="3FA2DC69" w:rsidRDefault="3FA2DC69" w:rsidP="3FA2DC69">
      <w:pPr>
        <w:rPr>
          <w:rFonts w:ascii="Calibri" w:eastAsia="Calibri" w:hAnsi="Calibri" w:cs="Calibri"/>
          <w:sz w:val="20"/>
          <w:szCs w:val="20"/>
        </w:rPr>
      </w:pPr>
    </w:p>
    <w:sectPr w:rsidR="3FA2DC6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thony Brown">
    <w15:presenceInfo w15:providerId="Windows Live" w15:userId="48f3a67e3fe7e1f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zN7AwNDY2MTI2NTNW0lEKTi0uzszPAykwrAUArZXckSwAAAA="/>
  </w:docVars>
  <w:rsids>
    <w:rsidRoot w:val="592021C0"/>
    <w:rsid w:val="0058067C"/>
    <w:rsid w:val="00872C5D"/>
    <w:rsid w:val="009047D5"/>
    <w:rsid w:val="009315A9"/>
    <w:rsid w:val="009C5E18"/>
    <w:rsid w:val="3FA2DC69"/>
    <w:rsid w:val="59202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021C0"/>
  <w15:chartTrackingRefBased/>
  <w15:docId w15:val="{2B37A0C4-02C9-4FF6-BC16-86FAF1A89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04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47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47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047D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1582</Words>
  <Characters>9023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Walstab</dc:creator>
  <cp:keywords/>
  <dc:description/>
  <cp:lastModifiedBy>Anthony Brown</cp:lastModifiedBy>
  <cp:revision>3</cp:revision>
  <dcterms:created xsi:type="dcterms:W3CDTF">2020-01-03T02:23:00Z</dcterms:created>
  <dcterms:modified xsi:type="dcterms:W3CDTF">2020-01-05T04:55:00Z</dcterms:modified>
</cp:coreProperties>
</file>