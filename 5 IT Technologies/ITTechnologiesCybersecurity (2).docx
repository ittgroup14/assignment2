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D75E8" w14:textId="716C65DD" w:rsidR="00D647AC" w:rsidRPr="00AF12D0" w:rsidRDefault="00D17B39">
      <w:bookmarkStart w:id="0" w:name="_GoBack"/>
      <w:bookmarkEnd w:id="0"/>
      <w:r w:rsidRPr="00AF12D0">
        <w:t xml:space="preserve">cybersecurity </w:t>
      </w:r>
    </w:p>
    <w:p w14:paraId="2D1F140F" w14:textId="04D12990" w:rsidR="00D647AC" w:rsidRPr="00AF12D0" w:rsidRDefault="00D647AC"/>
    <w:p w14:paraId="6734279E" w14:textId="7819B3C8" w:rsidR="004A7760" w:rsidRPr="00AF12D0" w:rsidRDefault="004A7760">
      <w:pPr>
        <w:rPr>
          <w:ins w:id="1" w:author="Anthony Brown" w:date="2020-01-09T21:40:00Z"/>
        </w:rPr>
      </w:pPr>
      <w:r w:rsidRPr="00AF12D0">
        <w:t>What does it do?</w:t>
      </w:r>
    </w:p>
    <w:p w14:paraId="0D130209" w14:textId="1BC36427" w:rsidR="00AF2460" w:rsidRPr="00AF12D0" w:rsidRDefault="00AF2460">
      <w:ins w:id="2" w:author="Anthony Brown" w:date="2020-01-09T21:40:00Z">
        <w:r w:rsidRPr="00AF12D0">
          <w:t xml:space="preserve">Recently, my Mum’s bank account was hacked. </w:t>
        </w:r>
      </w:ins>
      <w:ins w:id="3" w:author="Anthony Brown" w:date="2020-01-09T21:41:00Z">
        <w:r w:rsidRPr="00AF12D0">
          <w:t xml:space="preserve">The company </w:t>
        </w:r>
      </w:ins>
      <w:ins w:id="4" w:author="Anthony Brown" w:date="2020-01-09T21:40:00Z">
        <w:r w:rsidRPr="00AF12D0">
          <w:t>she shopped</w:t>
        </w:r>
      </w:ins>
      <w:ins w:id="5" w:author="Anthony Brown" w:date="2020-01-09T21:55:00Z">
        <w:r w:rsidR="00AF12D0" w:rsidRPr="00AF12D0">
          <w:t xml:space="preserve"> with</w:t>
        </w:r>
      </w:ins>
      <w:ins w:id="6" w:author="Anthony Brown" w:date="2020-01-09T21:40:00Z">
        <w:r w:rsidRPr="00AF12D0">
          <w:t xml:space="preserve"> </w:t>
        </w:r>
      </w:ins>
      <w:ins w:id="7" w:author="Anthony Brown" w:date="2020-01-09T21:42:00Z">
        <w:r w:rsidRPr="00AF12D0">
          <w:t xml:space="preserve">did not have </w:t>
        </w:r>
      </w:ins>
      <w:ins w:id="8" w:author="Anthony Brown" w:date="2020-01-09T21:55:00Z">
        <w:r w:rsidR="00AF12D0" w:rsidRPr="00AF12D0">
          <w:t xml:space="preserve">the right </w:t>
        </w:r>
      </w:ins>
      <w:ins w:id="9" w:author="Anthony Brown" w:date="2020-01-09T21:40:00Z">
        <w:r w:rsidRPr="00AF12D0">
          <w:t xml:space="preserve">cybersecurity measures to keep her information safe and secure. </w:t>
        </w:r>
      </w:ins>
      <w:ins w:id="10" w:author="Anthony Brown" w:date="2020-01-09T21:43:00Z">
        <w:r w:rsidRPr="00AF12D0">
          <w:t>My mum’s example illustrat</w:t>
        </w:r>
      </w:ins>
      <w:ins w:id="11" w:author="Anthony Brown" w:date="2020-01-09T21:45:00Z">
        <w:r w:rsidRPr="00AF12D0">
          <w:t xml:space="preserve">es </w:t>
        </w:r>
      </w:ins>
      <w:ins w:id="12" w:author="Anthony Brown" w:date="2020-01-09T21:44:00Z">
        <w:r w:rsidRPr="00AF12D0">
          <w:t xml:space="preserve">how </w:t>
        </w:r>
      </w:ins>
      <w:ins w:id="13" w:author="Anthony Brown" w:date="2020-01-09T21:45:00Z">
        <w:r w:rsidRPr="00AF12D0">
          <w:t xml:space="preserve">cybersecurity </w:t>
        </w:r>
      </w:ins>
      <w:ins w:id="14" w:author="Anthony Brown" w:date="2020-01-09T21:46:00Z">
        <w:r w:rsidRPr="00AF12D0">
          <w:t xml:space="preserve">in a business – </w:t>
        </w:r>
      </w:ins>
      <w:ins w:id="15" w:author="Anthony Brown" w:date="2020-01-09T21:45:00Z">
        <w:r w:rsidRPr="00AF12D0">
          <w:t xml:space="preserve">or more poignantly the lack </w:t>
        </w:r>
      </w:ins>
      <w:ins w:id="16" w:author="Anthony Brown" w:date="2020-01-09T21:46:00Z">
        <w:r w:rsidRPr="00AF12D0">
          <w:t xml:space="preserve">of </w:t>
        </w:r>
      </w:ins>
      <w:ins w:id="17" w:author="Anthony Brown" w:date="2020-01-09T21:45:00Z">
        <w:r w:rsidRPr="00AF12D0">
          <w:t>–</w:t>
        </w:r>
      </w:ins>
      <w:ins w:id="18" w:author="Anthony Brown" w:date="2020-01-09T21:46:00Z">
        <w:r w:rsidRPr="00AF12D0">
          <w:t xml:space="preserve"> </w:t>
        </w:r>
      </w:ins>
      <w:ins w:id="19" w:author="Anthony Brown" w:date="2020-01-09T21:40:00Z">
        <w:r w:rsidRPr="00AF12D0">
          <w:t>can have a profound effect on the average person.</w:t>
        </w:r>
      </w:ins>
      <w:ins w:id="20" w:author="Anthony Brown" w:date="2020-01-09T21:43:00Z">
        <w:r w:rsidRPr="00AF12D0">
          <w:t xml:space="preserve"> </w:t>
        </w:r>
      </w:ins>
    </w:p>
    <w:p w14:paraId="68F7C86F" w14:textId="77777777" w:rsidR="004A7760" w:rsidRPr="00AF12D0" w:rsidRDefault="004A7760"/>
    <w:p w14:paraId="74F07613" w14:textId="0D76674A" w:rsidR="00D647AC" w:rsidRPr="00AF12D0" w:rsidRDefault="00D647AC" w:rsidP="00D647AC">
      <w:r w:rsidRPr="00AF12D0">
        <w:t>As our society becomes more and more depend</w:t>
      </w:r>
      <w:ins w:id="21" w:author="Anthony Brown" w:date="2020-01-09T17:29:00Z">
        <w:r w:rsidR="00D17B39" w:rsidRPr="00AF12D0">
          <w:t>ent</w:t>
        </w:r>
      </w:ins>
      <w:r w:rsidRPr="00AF12D0">
        <w:t xml:space="preserve"> on computers and technology, the importance and need for </w:t>
      </w:r>
      <w:r w:rsidR="00D17B39" w:rsidRPr="00AF12D0">
        <w:t xml:space="preserve">cybersecurity </w:t>
      </w:r>
      <w:del w:id="22" w:author="Anthony Brown" w:date="2020-01-09T17:29:00Z">
        <w:r w:rsidRPr="00AF12D0" w:rsidDel="00D17B39">
          <w:delText xml:space="preserve">as </w:delText>
        </w:r>
      </w:del>
      <w:ins w:id="23" w:author="Anthony Brown" w:date="2020-01-09T17:29:00Z">
        <w:r w:rsidR="00D17B39" w:rsidRPr="00AF12D0">
          <w:t>ha</w:t>
        </w:r>
      </w:ins>
      <w:ins w:id="24" w:author="Anthony Brown" w:date="2020-01-09T21:56:00Z">
        <w:r w:rsidR="00AF12D0" w:rsidRPr="00AF12D0">
          <w:t>s</w:t>
        </w:r>
      </w:ins>
      <w:ins w:id="25" w:author="Anthony Brown" w:date="2020-01-09T17:29:00Z">
        <w:r w:rsidR="00D17B39" w:rsidRPr="00AF12D0">
          <w:t xml:space="preserve"> </w:t>
        </w:r>
      </w:ins>
      <w:r w:rsidRPr="00AF12D0">
        <w:t>grown exponentially</w:t>
      </w:r>
      <w:r w:rsidR="00D17B39" w:rsidRPr="00AF12D0">
        <w:t xml:space="preserve">. Cybersecurity </w:t>
      </w:r>
      <w:r w:rsidRPr="00AF12D0">
        <w:t xml:space="preserve">is such an </w:t>
      </w:r>
      <w:del w:id="26" w:author="Anthony Brown" w:date="2020-01-09T17:27:00Z">
        <w:r w:rsidRPr="00AF12D0" w:rsidDel="00D17B39">
          <w:delText xml:space="preserve">important </w:delText>
        </w:r>
      </w:del>
      <w:ins w:id="27" w:author="Anthony Brown" w:date="2020-01-09T17:27:00Z">
        <w:r w:rsidR="00D17B39" w:rsidRPr="00AF12D0">
          <w:t xml:space="preserve">essential </w:t>
        </w:r>
      </w:ins>
      <w:r w:rsidRPr="00AF12D0">
        <w:t xml:space="preserve">piece of </w:t>
      </w:r>
      <w:r w:rsidR="00003203" w:rsidRPr="00AF12D0">
        <w:t xml:space="preserve">technology </w:t>
      </w:r>
      <w:del w:id="28" w:author="Anthony Brown" w:date="2020-01-09T17:30:00Z">
        <w:r w:rsidR="00003203" w:rsidRPr="00AF12D0" w:rsidDel="00D17B39">
          <w:delText xml:space="preserve">because </w:delText>
        </w:r>
      </w:del>
      <w:ins w:id="29" w:author="Anthony Brown" w:date="2020-01-09T17:30:00Z">
        <w:r w:rsidR="00D17B39" w:rsidRPr="00AF12D0">
          <w:t xml:space="preserve">as </w:t>
        </w:r>
      </w:ins>
      <w:r w:rsidR="00003203" w:rsidRPr="00AF12D0">
        <w:t xml:space="preserve">a range of </w:t>
      </w:r>
      <w:del w:id="30" w:author="Anthony Brown" w:date="2020-01-09T17:27:00Z">
        <w:r w:rsidR="00003203" w:rsidRPr="00AF12D0" w:rsidDel="00D17B39">
          <w:delText xml:space="preserve">different organizations </w:delText>
        </w:r>
      </w:del>
      <w:ins w:id="31" w:author="Anthony Brown" w:date="2020-01-09T17:27:00Z">
        <w:r w:rsidR="00D17B39" w:rsidRPr="00AF12D0">
          <w:t xml:space="preserve">organisations </w:t>
        </w:r>
      </w:ins>
      <w:r w:rsidR="00003203" w:rsidRPr="00AF12D0">
        <w:t>including government</w:t>
      </w:r>
      <w:del w:id="32" w:author="Anthony Brown" w:date="2020-01-09T17:27:00Z">
        <w:r w:rsidR="00003203" w:rsidRPr="00AF12D0" w:rsidDel="00D17B39">
          <w:delText xml:space="preserve"> </w:delText>
        </w:r>
        <w:r w:rsidR="004664BE" w:rsidRPr="00AF12D0" w:rsidDel="00D17B39">
          <w:delText>agencies</w:delText>
        </w:r>
      </w:del>
      <w:r w:rsidR="00003203" w:rsidRPr="00AF12D0">
        <w:t xml:space="preserve">, banks, </w:t>
      </w:r>
      <w:ins w:id="33" w:author="Anthony Brown" w:date="2020-01-09T17:26:00Z">
        <w:r w:rsidR="00D17B39" w:rsidRPr="00AF12D0">
          <w:t xml:space="preserve">medical facilities and companies (small and large) </w:t>
        </w:r>
      </w:ins>
      <w:del w:id="34" w:author="Anthony Brown" w:date="2020-01-09T17:26:00Z">
        <w:r w:rsidR="00003203" w:rsidRPr="00AF12D0" w:rsidDel="00D17B39">
          <w:delText xml:space="preserve">small and large companies and medical </w:delText>
        </w:r>
        <w:r w:rsidR="004664BE" w:rsidRPr="00AF12D0" w:rsidDel="00D17B39">
          <w:delText>facilities</w:delText>
        </w:r>
        <w:r w:rsidR="00003203" w:rsidRPr="00AF12D0" w:rsidDel="00D17B39">
          <w:delText xml:space="preserve"> </w:delText>
        </w:r>
      </w:del>
      <w:del w:id="35" w:author="Anthony Brown" w:date="2020-01-09T17:30:00Z">
        <w:r w:rsidR="00003203" w:rsidRPr="00AF12D0" w:rsidDel="00D17B39">
          <w:delText xml:space="preserve">all </w:delText>
        </w:r>
      </w:del>
      <w:r w:rsidR="00003203" w:rsidRPr="00AF12D0">
        <w:t>store an incredible amount of information</w:t>
      </w:r>
      <w:ins w:id="36" w:author="Anthony Brown" w:date="2020-01-09T17:27:00Z">
        <w:r w:rsidR="00D17B39" w:rsidRPr="00AF12D0">
          <w:t xml:space="preserve">. </w:t>
        </w:r>
      </w:ins>
      <w:del w:id="37" w:author="Anthony Brown" w:date="2020-01-09T17:27:00Z">
        <w:r w:rsidR="00003203" w:rsidRPr="00AF12D0" w:rsidDel="00D17B39">
          <w:delText xml:space="preserve"> with a </w:delText>
        </w:r>
      </w:del>
      <w:ins w:id="38" w:author="Anthony Brown" w:date="2020-01-09T17:27:00Z">
        <w:r w:rsidR="00D17B39" w:rsidRPr="00AF12D0">
          <w:t xml:space="preserve">A </w:t>
        </w:r>
      </w:ins>
      <w:r w:rsidR="00003203" w:rsidRPr="00AF12D0">
        <w:t xml:space="preserve">significant portion of that information </w:t>
      </w:r>
      <w:del w:id="39" w:author="Anthony Brown" w:date="2020-01-09T17:29:00Z">
        <w:r w:rsidR="00003203" w:rsidRPr="00AF12D0" w:rsidDel="00D17B39">
          <w:delText xml:space="preserve">being </w:delText>
        </w:r>
      </w:del>
      <w:ins w:id="40" w:author="Anthony Brown" w:date="2020-01-09T17:29:00Z">
        <w:r w:rsidR="00D17B39" w:rsidRPr="00AF12D0">
          <w:t xml:space="preserve">is </w:t>
        </w:r>
      </w:ins>
      <w:r w:rsidR="00003203" w:rsidRPr="00AF12D0">
        <w:t>extremely sensitive</w:t>
      </w:r>
      <w:ins w:id="41" w:author="Anthony Brown" w:date="2020-01-09T17:28:00Z">
        <w:r w:rsidR="00D17B39" w:rsidRPr="00AF12D0">
          <w:t>. Our society also</w:t>
        </w:r>
      </w:ins>
      <w:del w:id="42" w:author="Anthony Brown" w:date="2020-01-09T17:28:00Z">
        <w:r w:rsidR="00EB3970" w:rsidRPr="00AF12D0" w:rsidDel="00D17B39">
          <w:delText>,</w:delText>
        </w:r>
        <w:r w:rsidR="00003203" w:rsidRPr="00AF12D0" w:rsidDel="00D17B39">
          <w:delText xml:space="preserve"> as well </w:delText>
        </w:r>
      </w:del>
      <w:ins w:id="43" w:author="Anthony Brown" w:date="2020-01-09T17:28:00Z">
        <w:r w:rsidR="00D17B39" w:rsidRPr="00AF12D0">
          <w:t xml:space="preserve"> h</w:t>
        </w:r>
      </w:ins>
      <w:r w:rsidR="00003203" w:rsidRPr="00AF12D0">
        <w:t xml:space="preserve">as lots of specialty software and hardware that may not be available </w:t>
      </w:r>
      <w:r w:rsidR="000439A8" w:rsidRPr="00AF12D0">
        <w:t xml:space="preserve">anywhere else </w:t>
      </w:r>
      <w:r w:rsidR="00003203" w:rsidRPr="00AF12D0">
        <w:t>in the world</w:t>
      </w:r>
      <w:ins w:id="44" w:author="Anthony Brown" w:date="2020-01-09T17:28:00Z">
        <w:r w:rsidR="00D17B39" w:rsidRPr="00AF12D0">
          <w:t xml:space="preserve">. </w:t>
        </w:r>
      </w:ins>
      <w:del w:id="45" w:author="Anthony Brown" w:date="2020-01-09T17:28:00Z">
        <w:r w:rsidR="000439A8" w:rsidRPr="00AF12D0" w:rsidDel="00D17B39">
          <w:delText xml:space="preserve">, </w:delText>
        </w:r>
      </w:del>
      <w:del w:id="46" w:author="Anthony Brown" w:date="2020-01-09T17:31:00Z">
        <w:r w:rsidR="004664BE" w:rsidRPr="00AF12D0" w:rsidDel="00D17B39">
          <w:delText>T</w:delText>
        </w:r>
        <w:r w:rsidR="000439A8" w:rsidRPr="00AF12D0" w:rsidDel="00D17B39">
          <w:delText>his</w:delText>
        </w:r>
      </w:del>
      <w:ins w:id="47" w:author="Anthony Brown" w:date="2020-01-09T17:31:00Z">
        <w:r w:rsidR="00D17B39" w:rsidRPr="00AF12D0">
          <w:t>Our dependent on computers and our advanced technology</w:t>
        </w:r>
      </w:ins>
      <w:r w:rsidR="000439A8" w:rsidRPr="00AF12D0">
        <w:t xml:space="preserve"> makes </w:t>
      </w:r>
      <w:del w:id="48" w:author="Anthony Brown" w:date="2020-01-09T17:28:00Z">
        <w:r w:rsidR="000439A8" w:rsidRPr="00AF12D0" w:rsidDel="00D17B39">
          <w:delText xml:space="preserve">them </w:delText>
        </w:r>
      </w:del>
      <w:ins w:id="49" w:author="Anthony Brown" w:date="2020-01-09T17:28:00Z">
        <w:r w:rsidR="00D17B39" w:rsidRPr="00AF12D0">
          <w:t xml:space="preserve">us </w:t>
        </w:r>
      </w:ins>
      <w:r w:rsidR="000439A8" w:rsidRPr="00AF12D0">
        <w:t>a target for hackers and cyber</w:t>
      </w:r>
      <w:del w:id="50" w:author="Anthony Brown" w:date="2020-01-09T17:28:00Z">
        <w:r w:rsidR="000439A8" w:rsidRPr="00AF12D0" w:rsidDel="00D17B39">
          <w:delText xml:space="preserve"> </w:delText>
        </w:r>
      </w:del>
      <w:r w:rsidR="000439A8" w:rsidRPr="00AF12D0">
        <w:t>criminals</w:t>
      </w:r>
      <w:r w:rsidR="00EB3970" w:rsidRPr="00AF12D0">
        <w:t>.</w:t>
      </w:r>
    </w:p>
    <w:p w14:paraId="7A5DF7F0" w14:textId="01FDA01D" w:rsidR="004A7760" w:rsidRPr="00AF12D0" w:rsidRDefault="004A7760" w:rsidP="00D647AC"/>
    <w:p w14:paraId="79F417A1" w14:textId="005F3605" w:rsidR="004A7760" w:rsidRPr="00AF12D0" w:rsidRDefault="004A7760" w:rsidP="00D647AC">
      <w:r w:rsidRPr="00AF12D0">
        <w:t>The absolute goal</w:t>
      </w:r>
      <w:del w:id="51" w:author="Anthony Brown" w:date="2020-01-09T21:47:00Z">
        <w:r w:rsidR="0095448D" w:rsidRPr="00AF12D0" w:rsidDel="00AF2460">
          <w:delText>s</w:delText>
        </w:r>
      </w:del>
      <w:r w:rsidRPr="00AF12D0">
        <w:t xml:space="preserve"> of </w:t>
      </w:r>
      <w:r w:rsidR="00D17B39" w:rsidRPr="00AF12D0">
        <w:t xml:space="preserve">cybersecurity </w:t>
      </w:r>
      <w:del w:id="52" w:author="Anthony Brown" w:date="2020-01-09T17:31:00Z">
        <w:r w:rsidR="00F84F7A" w:rsidRPr="00AF12D0" w:rsidDel="00D17B39">
          <w:delText>are</w:delText>
        </w:r>
        <w:r w:rsidRPr="00AF12D0" w:rsidDel="00D17B39">
          <w:delText xml:space="preserve"> </w:delText>
        </w:r>
      </w:del>
      <w:ins w:id="53" w:author="Anthony Brown" w:date="2020-01-09T17:31:00Z">
        <w:r w:rsidR="00D17B39" w:rsidRPr="00AF12D0">
          <w:t xml:space="preserve">is </w:t>
        </w:r>
      </w:ins>
      <w:r w:rsidRPr="00AF12D0">
        <w:t xml:space="preserve">to prevent or limit the risk of a possible </w:t>
      </w:r>
      <w:r w:rsidR="00B561F0" w:rsidRPr="00AF12D0">
        <w:t>cyberattack</w:t>
      </w:r>
      <w:ins w:id="54" w:author="Anthony Brown" w:date="2020-01-09T17:31:00Z">
        <w:r w:rsidR="00D17B39" w:rsidRPr="00AF12D0">
          <w:t xml:space="preserve">. </w:t>
        </w:r>
      </w:ins>
      <w:ins w:id="55" w:author="Anthony Brown" w:date="2020-01-09T17:32:00Z">
        <w:r w:rsidR="00D17B39" w:rsidRPr="00AF12D0">
          <w:t>C</w:t>
        </w:r>
      </w:ins>
      <w:ins w:id="56" w:author="Anthony Brown" w:date="2020-01-09T17:31:00Z">
        <w:r w:rsidR="00D17B39" w:rsidRPr="00AF12D0">
          <w:t>yber</w:t>
        </w:r>
      </w:ins>
      <w:ins w:id="57" w:author="Anthony Brown" w:date="2020-01-09T17:32:00Z">
        <w:r w:rsidR="00D17B39" w:rsidRPr="00AF12D0">
          <w:t xml:space="preserve">security must </w:t>
        </w:r>
      </w:ins>
      <w:del w:id="58" w:author="Anthony Brown" w:date="2020-01-09T17:32:00Z">
        <w:r w:rsidR="00B561F0" w:rsidRPr="00AF12D0" w:rsidDel="00D17B39">
          <w:delText xml:space="preserve">, </w:delText>
        </w:r>
      </w:del>
      <w:r w:rsidR="00B561F0" w:rsidRPr="00AF12D0">
        <w:t>protect</w:t>
      </w:r>
      <w:r w:rsidRPr="00AF12D0">
        <w:t xml:space="preserve"> sensitive information</w:t>
      </w:r>
      <w:ins w:id="59" w:author="Anthony Brown" w:date="2020-01-09T17:32:00Z">
        <w:r w:rsidR="00D17B39" w:rsidRPr="00AF12D0">
          <w:t xml:space="preserve"> from </w:t>
        </w:r>
      </w:ins>
      <w:del w:id="60" w:author="Anthony Brown" w:date="2020-01-09T17:32:00Z">
        <w:r w:rsidR="0095448D" w:rsidRPr="00AF12D0" w:rsidDel="00D17B39">
          <w:delText xml:space="preserve">, protect the </w:delText>
        </w:r>
        <w:r w:rsidR="004664BE" w:rsidRPr="00AF12D0" w:rsidDel="00D17B39">
          <w:delText>a</w:delText>
        </w:r>
        <w:r w:rsidR="0095448D" w:rsidRPr="00AF12D0" w:rsidDel="00D17B39">
          <w:delText xml:space="preserve">vailability of sensitive and important information to </w:delText>
        </w:r>
      </w:del>
      <w:r w:rsidR="0095448D" w:rsidRPr="00AF12D0">
        <w:t>be</w:t>
      </w:r>
      <w:ins w:id="61" w:author="Anthony Brown" w:date="2020-01-09T17:32:00Z">
        <w:r w:rsidR="00D17B39" w:rsidRPr="00AF12D0">
          <w:t>ing</w:t>
        </w:r>
      </w:ins>
      <w:r w:rsidR="0095448D" w:rsidRPr="00AF12D0">
        <w:t xml:space="preserve"> </w:t>
      </w:r>
      <w:r w:rsidR="00B561F0" w:rsidRPr="00AF12D0">
        <w:t>accessed</w:t>
      </w:r>
      <w:r w:rsidR="0095448D" w:rsidRPr="00AF12D0">
        <w:t xml:space="preserve"> by </w:t>
      </w:r>
      <w:ins w:id="62" w:author="Anthony Brown" w:date="2020-01-09T17:33:00Z">
        <w:r w:rsidR="00D17B39" w:rsidRPr="00AF12D0">
          <w:t>un</w:t>
        </w:r>
      </w:ins>
      <w:r w:rsidR="0095448D" w:rsidRPr="00AF12D0">
        <w:t>authori</w:t>
      </w:r>
      <w:ins w:id="63" w:author="Anthony Brown" w:date="2020-01-09T17:33:00Z">
        <w:r w:rsidR="00D17B39" w:rsidRPr="00AF12D0">
          <w:t>s</w:t>
        </w:r>
      </w:ins>
      <w:del w:id="64" w:author="Anthony Brown" w:date="2020-01-09T17:33:00Z">
        <w:r w:rsidR="0095448D" w:rsidRPr="00AF12D0" w:rsidDel="00D17B39">
          <w:delText>z</w:delText>
        </w:r>
      </w:del>
      <w:r w:rsidR="0095448D" w:rsidRPr="00AF12D0">
        <w:t xml:space="preserve">ed people, as well as protect </w:t>
      </w:r>
      <w:r w:rsidRPr="00AF12D0">
        <w:t xml:space="preserve">other related </w:t>
      </w:r>
      <w:del w:id="65" w:author="Anthony Brown" w:date="2020-01-09T17:33:00Z">
        <w:r w:rsidRPr="00AF12D0" w:rsidDel="00D17B39">
          <w:delText xml:space="preserve">important </w:delText>
        </w:r>
      </w:del>
      <w:ins w:id="66" w:author="Anthony Brown" w:date="2020-01-09T17:33:00Z">
        <w:r w:rsidR="00D17B39" w:rsidRPr="00AF12D0">
          <w:t xml:space="preserve">vital </w:t>
        </w:r>
      </w:ins>
      <w:r w:rsidR="00B561F0" w:rsidRPr="00AF12D0">
        <w:t>pieces</w:t>
      </w:r>
      <w:r w:rsidRPr="00AF12D0">
        <w:t xml:space="preserve"> of IT</w:t>
      </w:r>
      <w:r w:rsidR="00A732C5" w:rsidRPr="00AF12D0">
        <w:t xml:space="preserve">. </w:t>
      </w:r>
      <w:del w:id="67" w:author="Anthony Brown" w:date="2020-01-09T17:33:00Z">
        <w:r w:rsidR="00A732C5" w:rsidRPr="00AF12D0" w:rsidDel="00D17B39">
          <w:delText xml:space="preserve">It works by implementing a number of different </w:delText>
        </w:r>
        <w:r w:rsidR="00D11A44" w:rsidRPr="00AF12D0" w:rsidDel="00D17B39">
          <w:delText>techniques</w:delText>
        </w:r>
        <w:r w:rsidR="00A732C5" w:rsidRPr="00AF12D0" w:rsidDel="00D17B39">
          <w:delText xml:space="preserve"> to ensure these assets are </w:delText>
        </w:r>
        <w:r w:rsidR="00714E14" w:rsidRPr="00AF12D0" w:rsidDel="00D17B39">
          <w:delText>protected.</w:delText>
        </w:r>
        <w:r w:rsidR="00A732C5" w:rsidRPr="00AF12D0" w:rsidDel="00D17B39">
          <w:delText xml:space="preserve"> </w:delText>
        </w:r>
      </w:del>
      <w:r w:rsidR="00A732C5" w:rsidRPr="00AF12D0">
        <w:t xml:space="preserve">Without any form of cybersecurity, </w:t>
      </w:r>
      <w:del w:id="68" w:author="Anthony Brown" w:date="2020-01-09T17:33:00Z">
        <w:r w:rsidR="00A732C5" w:rsidRPr="00AF12D0" w:rsidDel="00D17B39">
          <w:delText xml:space="preserve">organizations </w:delText>
        </w:r>
      </w:del>
      <w:ins w:id="69" w:author="Anthony Brown" w:date="2020-01-09T17:33:00Z">
        <w:r w:rsidR="00D17B39" w:rsidRPr="00AF12D0">
          <w:t xml:space="preserve">organisations </w:t>
        </w:r>
      </w:ins>
      <w:r w:rsidR="00A732C5" w:rsidRPr="00AF12D0">
        <w:t xml:space="preserve">and businesses will be left wide open for </w:t>
      </w:r>
      <w:r w:rsidR="00B561F0" w:rsidRPr="00AF12D0">
        <w:t>potential</w:t>
      </w:r>
      <w:r w:rsidR="00A732C5" w:rsidRPr="00AF12D0">
        <w:t xml:space="preserve"> cyber</w:t>
      </w:r>
      <w:ins w:id="70" w:author="Anthony Brown" w:date="2020-01-09T17:34:00Z">
        <w:r w:rsidR="00D17B39" w:rsidRPr="00AF12D0">
          <w:t>-</w:t>
        </w:r>
      </w:ins>
      <w:del w:id="71" w:author="Anthony Brown" w:date="2020-01-09T17:34:00Z">
        <w:r w:rsidR="00A732C5" w:rsidRPr="00AF12D0" w:rsidDel="00D17B39">
          <w:delText xml:space="preserve"> </w:delText>
        </w:r>
      </w:del>
      <w:r w:rsidR="00A732C5" w:rsidRPr="00AF12D0">
        <w:t xml:space="preserve">threats and </w:t>
      </w:r>
      <w:r w:rsidR="00B561F0" w:rsidRPr="00AF12D0">
        <w:t>cybercrime</w:t>
      </w:r>
      <w:r w:rsidR="00714E14" w:rsidRPr="00AF12D0">
        <w:t>.</w:t>
      </w:r>
      <w:r w:rsidR="0095448D" w:rsidRPr="00AF12D0">
        <w:t xml:space="preserve"> In many countries, it is </w:t>
      </w:r>
      <w:r w:rsidR="00B561F0" w:rsidRPr="00AF12D0">
        <w:t>illegal</w:t>
      </w:r>
      <w:r w:rsidR="0095448D" w:rsidRPr="00AF12D0">
        <w:t xml:space="preserve"> for a large company </w:t>
      </w:r>
      <w:del w:id="72" w:author="Anthony Brown" w:date="2020-01-09T21:47:00Z">
        <w:r w:rsidR="0095448D" w:rsidRPr="00AF12D0" w:rsidDel="00AF2460">
          <w:delText xml:space="preserve">or </w:delText>
        </w:r>
        <w:r w:rsidR="00B561F0" w:rsidRPr="00AF12D0" w:rsidDel="00AF2460">
          <w:delText>business</w:delText>
        </w:r>
        <w:r w:rsidR="0095448D" w:rsidRPr="00AF12D0" w:rsidDel="00AF2460">
          <w:delText xml:space="preserve"> </w:delText>
        </w:r>
      </w:del>
      <w:r w:rsidR="0095448D" w:rsidRPr="00AF12D0">
        <w:t xml:space="preserve">to have </w:t>
      </w:r>
      <w:del w:id="73" w:author="Anthony Brown" w:date="2020-01-09T17:34:00Z">
        <w:r w:rsidR="00B561F0" w:rsidRPr="00AF12D0" w:rsidDel="00D17B39">
          <w:delText>absolutely</w:delText>
        </w:r>
        <w:r w:rsidR="0095448D" w:rsidRPr="00AF12D0" w:rsidDel="00D17B39">
          <w:delText xml:space="preserve"> </w:delText>
        </w:r>
      </w:del>
      <w:r w:rsidR="0095448D" w:rsidRPr="00AF12D0">
        <w:t xml:space="preserve">no </w:t>
      </w:r>
      <w:r w:rsidR="00D17B39" w:rsidRPr="00AF12D0">
        <w:t xml:space="preserve">cybersecurity </w:t>
      </w:r>
      <w:r w:rsidR="00B561F0" w:rsidRPr="00AF12D0">
        <w:t>measures</w:t>
      </w:r>
      <w:r w:rsidR="0095448D" w:rsidRPr="00AF12D0">
        <w:t xml:space="preserve"> due to the large amounts of </w:t>
      </w:r>
      <w:r w:rsidR="00B561F0" w:rsidRPr="00AF12D0">
        <w:t>sensitive</w:t>
      </w:r>
      <w:r w:rsidR="0095448D" w:rsidRPr="00AF12D0">
        <w:t xml:space="preserve"> information they hold</w:t>
      </w:r>
      <w:r w:rsidR="00EB3970" w:rsidRPr="00AF12D0">
        <w:t>.</w:t>
      </w:r>
    </w:p>
    <w:p w14:paraId="56857701" w14:textId="3A026362" w:rsidR="00B62B01" w:rsidRPr="00AF12D0" w:rsidRDefault="00D647AC">
      <w:r w:rsidRPr="00AF12D0">
        <w:t xml:space="preserve">   </w:t>
      </w:r>
    </w:p>
    <w:p w14:paraId="500E5718" w14:textId="69F25705" w:rsidR="009C69A5" w:rsidRPr="00AF12D0" w:rsidRDefault="00003203" w:rsidP="00E50D97">
      <w:r w:rsidRPr="00AF12D0">
        <w:t xml:space="preserve">One of the major new </w:t>
      </w:r>
      <w:r w:rsidR="00E50D97" w:rsidRPr="00AF12D0">
        <w:t>technologies</w:t>
      </w:r>
      <w:r w:rsidRPr="00AF12D0">
        <w:t xml:space="preserve"> </w:t>
      </w:r>
      <w:del w:id="74" w:author="Anthony Brown" w:date="2020-01-09T17:34:00Z">
        <w:r w:rsidRPr="00AF12D0" w:rsidDel="00D17B39">
          <w:delText xml:space="preserve">being </w:delText>
        </w:r>
      </w:del>
      <w:r w:rsidRPr="00AF12D0">
        <w:t xml:space="preserve">developed for </w:t>
      </w:r>
      <w:r w:rsidR="00D17B39" w:rsidRPr="00AF12D0">
        <w:t xml:space="preserve">cybersecurity </w:t>
      </w:r>
      <w:r w:rsidRPr="00AF12D0">
        <w:t xml:space="preserve">is the use of </w:t>
      </w:r>
      <w:r w:rsidR="00E50D97" w:rsidRPr="00AF12D0">
        <w:t xml:space="preserve">Artificial </w:t>
      </w:r>
      <w:ins w:id="75" w:author="Anthony Brown" w:date="2020-01-09T17:35:00Z">
        <w:r w:rsidR="00D17B39" w:rsidRPr="00AF12D0">
          <w:t>I</w:t>
        </w:r>
      </w:ins>
      <w:del w:id="76" w:author="Anthony Brown" w:date="2020-01-09T17:35:00Z">
        <w:r w:rsidR="000439A8" w:rsidRPr="00AF12D0" w:rsidDel="00D17B39">
          <w:delText>i</w:delText>
        </w:r>
      </w:del>
      <w:r w:rsidR="000439A8" w:rsidRPr="00AF12D0">
        <w:t>ntelligence (</w:t>
      </w:r>
      <w:del w:id="77" w:author="Anthony Brown" w:date="2020-01-09T17:34:00Z">
        <w:r w:rsidR="00E50D97" w:rsidRPr="00AF12D0" w:rsidDel="00D17B39">
          <w:delText>Cognitive computing</w:delText>
        </w:r>
      </w:del>
      <w:ins w:id="78" w:author="Anthony Brown" w:date="2020-01-09T17:34:00Z">
        <w:r w:rsidR="00D17B39" w:rsidRPr="00AF12D0">
          <w:t>AI</w:t>
        </w:r>
      </w:ins>
      <w:r w:rsidR="00E50D97" w:rsidRPr="00AF12D0">
        <w:t xml:space="preserve">). </w:t>
      </w:r>
      <w:ins w:id="79" w:author="Anthony Brown" w:date="2020-01-09T21:48:00Z">
        <w:r w:rsidR="00AF2460" w:rsidRPr="00AF12D0">
          <w:t>Cognitive computing, a</w:t>
        </w:r>
      </w:ins>
      <w:del w:id="80" w:author="Anthony Brown" w:date="2020-01-09T21:48:00Z">
        <w:r w:rsidR="00E50D97" w:rsidRPr="00AF12D0" w:rsidDel="00AF2460">
          <w:delText>A</w:delText>
        </w:r>
      </w:del>
      <w:r w:rsidR="00E50D97" w:rsidRPr="00AF12D0">
        <w:t xml:space="preserve">n </w:t>
      </w:r>
      <w:r w:rsidR="000439A8" w:rsidRPr="00AF12D0">
        <w:t>advanced</w:t>
      </w:r>
      <w:r w:rsidR="00E50D97" w:rsidRPr="00AF12D0">
        <w:t xml:space="preserve"> type of </w:t>
      </w:r>
      <w:del w:id="81" w:author="Anthony Brown" w:date="2020-01-09T17:35:00Z">
        <w:r w:rsidR="000439A8" w:rsidRPr="00AF12D0" w:rsidDel="00D17B39">
          <w:delText>Artificial intelligence</w:delText>
        </w:r>
      </w:del>
      <w:ins w:id="82" w:author="Anthony Brown" w:date="2020-01-09T17:35:00Z">
        <w:r w:rsidR="00D17B39" w:rsidRPr="00AF12D0">
          <w:t>AI</w:t>
        </w:r>
      </w:ins>
      <w:del w:id="83" w:author="Anthony Brown" w:date="2020-01-09T21:48:00Z">
        <w:r w:rsidR="00E50D97" w:rsidRPr="00AF12D0" w:rsidDel="00AF2460">
          <w:delText xml:space="preserve"> called</w:delText>
        </w:r>
      </w:del>
      <w:del w:id="84" w:author="Anthony Brown" w:date="2020-01-09T21:47:00Z">
        <w:r w:rsidR="00E50D97" w:rsidRPr="00AF12D0" w:rsidDel="00AF2460">
          <w:delText xml:space="preserve"> </w:delText>
        </w:r>
        <w:r w:rsidR="00D17B39" w:rsidRPr="00AF12D0" w:rsidDel="00AF2460">
          <w:delText>cognitive computing</w:delText>
        </w:r>
      </w:del>
      <w:ins w:id="85" w:author="Anthony Brown" w:date="2020-01-09T21:47:00Z">
        <w:r w:rsidR="00AF2460" w:rsidRPr="00AF12D0">
          <w:t>,</w:t>
        </w:r>
      </w:ins>
      <w:r w:rsidR="00E50D97" w:rsidRPr="00AF12D0">
        <w:t xml:space="preserve"> is already being implemented </w:t>
      </w:r>
      <w:ins w:id="86" w:author="Anthony Brown" w:date="2020-01-09T17:38:00Z">
        <w:r w:rsidR="00D17B39" w:rsidRPr="00AF12D0">
          <w:t xml:space="preserve">worldwide </w:t>
        </w:r>
      </w:ins>
      <w:r w:rsidR="00E50D97" w:rsidRPr="00AF12D0">
        <w:t xml:space="preserve">by many </w:t>
      </w:r>
      <w:r w:rsidR="00D17B39" w:rsidRPr="00AF12D0">
        <w:t xml:space="preserve">cybersecurity </w:t>
      </w:r>
      <w:r w:rsidR="000439A8" w:rsidRPr="00AF12D0">
        <w:t>firms</w:t>
      </w:r>
      <w:del w:id="87" w:author="Anthony Brown" w:date="2020-01-09T17:38:00Z">
        <w:r w:rsidR="00E50D97" w:rsidRPr="00AF12D0" w:rsidDel="00D17B39">
          <w:delText xml:space="preserve"> </w:delText>
        </w:r>
        <w:r w:rsidR="000439A8" w:rsidRPr="00AF12D0" w:rsidDel="00D17B39">
          <w:delText>around</w:delText>
        </w:r>
        <w:r w:rsidR="00E50D97" w:rsidRPr="00AF12D0" w:rsidDel="00D17B39">
          <w:delText xml:space="preserve"> the world today</w:delText>
        </w:r>
      </w:del>
      <w:r w:rsidR="004664BE" w:rsidRPr="00AF12D0">
        <w:t>.</w:t>
      </w:r>
      <w:r w:rsidR="00E50D97" w:rsidRPr="00AF12D0">
        <w:t xml:space="preserve"> Cognitive computing uses many </w:t>
      </w:r>
      <w:r w:rsidR="000439A8" w:rsidRPr="00AF12D0">
        <w:t>different</w:t>
      </w:r>
      <w:r w:rsidR="00E50D97" w:rsidRPr="00AF12D0">
        <w:t xml:space="preserve"> types of </w:t>
      </w:r>
      <w:r w:rsidR="00D17B39" w:rsidRPr="00AF12D0">
        <w:t>AI</w:t>
      </w:r>
      <w:r w:rsidR="000439A8" w:rsidRPr="00AF12D0">
        <w:t xml:space="preserve"> technologies</w:t>
      </w:r>
      <w:ins w:id="88" w:author="Anthony Brown" w:date="2020-01-09T17:38:00Z">
        <w:r w:rsidR="00D17B39" w:rsidRPr="00AF12D0">
          <w:t>,</w:t>
        </w:r>
      </w:ins>
      <w:r w:rsidR="000439A8" w:rsidRPr="00AF12D0">
        <w:t xml:space="preserve"> </w:t>
      </w:r>
      <w:r w:rsidR="00E50D97" w:rsidRPr="00AF12D0">
        <w:t>such as machine-learning algorithms and deep learning networks</w:t>
      </w:r>
      <w:ins w:id="89" w:author="Anthony Brown" w:date="2020-01-09T17:39:00Z">
        <w:r w:rsidR="00D17B39" w:rsidRPr="00AF12D0">
          <w:t>,</w:t>
        </w:r>
      </w:ins>
      <w:del w:id="90" w:author="Anthony Brown" w:date="2020-01-09T17:38:00Z">
        <w:r w:rsidR="00E50D97" w:rsidRPr="00AF12D0" w:rsidDel="00D17B39">
          <w:delText>,</w:delText>
        </w:r>
      </w:del>
      <w:del w:id="91" w:author="Anthony Brown" w:date="2020-01-09T17:39:00Z">
        <w:r w:rsidR="00E50D97" w:rsidRPr="00AF12D0" w:rsidDel="00D17B39">
          <w:delText xml:space="preserve"> this allows the </w:delText>
        </w:r>
        <w:r w:rsidR="00D17B39" w:rsidRPr="00AF12D0" w:rsidDel="00D17B39">
          <w:delText>AI</w:delText>
        </w:r>
      </w:del>
      <w:r w:rsidR="00E50D97" w:rsidRPr="00AF12D0">
        <w:t xml:space="preserve"> to </w:t>
      </w:r>
      <w:del w:id="92" w:author="Anthony Brown" w:date="2020-01-09T17:39:00Z">
        <w:r w:rsidR="000439A8" w:rsidRPr="00AF12D0" w:rsidDel="00D17B39">
          <w:delText>analyze</w:delText>
        </w:r>
        <w:r w:rsidR="00E50D97" w:rsidRPr="00AF12D0" w:rsidDel="00D17B39">
          <w:delText xml:space="preserve"> </w:delText>
        </w:r>
      </w:del>
      <w:ins w:id="93" w:author="Anthony Brown" w:date="2020-01-09T17:39:00Z">
        <w:r w:rsidR="00D17B39" w:rsidRPr="00AF12D0">
          <w:t xml:space="preserve">analyse </w:t>
        </w:r>
      </w:ins>
      <w:r w:rsidR="00E50D97" w:rsidRPr="00AF12D0">
        <w:t xml:space="preserve">and learn from each threat it </w:t>
      </w:r>
      <w:r w:rsidR="004664BE" w:rsidRPr="00AF12D0">
        <w:t>detects.</w:t>
      </w:r>
      <w:r w:rsidR="00E50D97" w:rsidRPr="00AF12D0">
        <w:t xml:space="preserve"> This type </w:t>
      </w:r>
      <w:ins w:id="94" w:author="Anthony Brown" w:date="2020-01-09T17:39:00Z">
        <w:r w:rsidR="00D17B39" w:rsidRPr="00AF12D0">
          <w:t xml:space="preserve">of </w:t>
        </w:r>
      </w:ins>
      <w:r w:rsidR="00D17B39" w:rsidRPr="00AF12D0">
        <w:t>AI</w:t>
      </w:r>
      <w:r w:rsidR="00E50D97" w:rsidRPr="00AF12D0">
        <w:t xml:space="preserve"> </w:t>
      </w:r>
      <w:r w:rsidR="00EB3970" w:rsidRPr="00AF12D0">
        <w:t xml:space="preserve">is </w:t>
      </w:r>
      <w:del w:id="95" w:author="Anthony Brown" w:date="2020-01-09T17:39:00Z">
        <w:r w:rsidR="00E50D97" w:rsidRPr="00AF12D0" w:rsidDel="00D17B39">
          <w:delText xml:space="preserve">such </w:delText>
        </w:r>
      </w:del>
      <w:r w:rsidR="00E50D97" w:rsidRPr="00AF12D0">
        <w:t xml:space="preserve">an </w:t>
      </w:r>
      <w:del w:id="96" w:author="Anthony Brown" w:date="2020-01-09T17:41:00Z">
        <w:r w:rsidR="00E50D97" w:rsidRPr="00AF12D0" w:rsidDel="00D17B39">
          <w:delText xml:space="preserve">important </w:delText>
        </w:r>
      </w:del>
      <w:ins w:id="97" w:author="Anthony Brown" w:date="2020-01-09T17:41:00Z">
        <w:r w:rsidR="00D17B39" w:rsidRPr="00AF12D0">
          <w:t xml:space="preserve">essential </w:t>
        </w:r>
      </w:ins>
      <w:r w:rsidR="00E50D97" w:rsidRPr="00AF12D0">
        <w:t xml:space="preserve">part of </w:t>
      </w:r>
      <w:r w:rsidR="000439A8" w:rsidRPr="00AF12D0">
        <w:t>modern-day</w:t>
      </w:r>
      <w:r w:rsidR="00E50D97" w:rsidRPr="00AF12D0">
        <w:t xml:space="preserve"> </w:t>
      </w:r>
      <w:ins w:id="98" w:author="Anthony Brown" w:date="2020-01-09T17:41:00Z">
        <w:r w:rsidR="00D17B39" w:rsidRPr="00AF12D0">
          <w:t>c</w:t>
        </w:r>
      </w:ins>
      <w:del w:id="99" w:author="Anthony Brown" w:date="2020-01-09T17:41:00Z">
        <w:r w:rsidR="00D17B39" w:rsidRPr="00AF12D0" w:rsidDel="00D17B39">
          <w:delText>C</w:delText>
        </w:r>
      </w:del>
      <w:r w:rsidR="00D17B39" w:rsidRPr="00AF12D0">
        <w:t xml:space="preserve">ybersecurity </w:t>
      </w:r>
      <w:r w:rsidR="00E50D97" w:rsidRPr="00AF12D0">
        <w:t xml:space="preserve">because it allows </w:t>
      </w:r>
      <w:del w:id="100" w:author="Anthony Brown" w:date="2020-01-09T17:39:00Z">
        <w:r w:rsidR="00E50D97" w:rsidRPr="00AF12D0" w:rsidDel="00D17B39">
          <w:delText xml:space="preserve">for </w:delText>
        </w:r>
      </w:del>
      <w:r w:rsidR="00E50D97" w:rsidRPr="00AF12D0">
        <w:t xml:space="preserve">a better understanding of </w:t>
      </w:r>
      <w:del w:id="101" w:author="Anthony Brown" w:date="2020-01-09T17:40:00Z">
        <w:r w:rsidR="00E50D97" w:rsidRPr="00AF12D0" w:rsidDel="00D17B39">
          <w:delText xml:space="preserve">more </w:delText>
        </w:r>
      </w:del>
      <w:r w:rsidR="000439A8" w:rsidRPr="00AF12D0">
        <w:t>advanced</w:t>
      </w:r>
      <w:r w:rsidR="00E50D97" w:rsidRPr="00AF12D0">
        <w:t xml:space="preserve"> threats and </w:t>
      </w:r>
      <w:del w:id="102" w:author="Anthony Brown" w:date="2020-01-09T17:40:00Z">
        <w:r w:rsidR="00E50D97" w:rsidRPr="00AF12D0" w:rsidDel="00D17B39">
          <w:delText xml:space="preserve">it </w:delText>
        </w:r>
      </w:del>
      <w:r w:rsidR="00E50D97" w:rsidRPr="00AF12D0">
        <w:t xml:space="preserve">also </w:t>
      </w:r>
      <w:ins w:id="103" w:author="Anthony Brown" w:date="2020-01-09T17:40:00Z">
        <w:r w:rsidR="00D17B39" w:rsidRPr="00AF12D0">
          <w:t xml:space="preserve">enables </w:t>
        </w:r>
      </w:ins>
      <w:del w:id="104" w:author="Anthony Brown" w:date="2020-01-09T17:40:00Z">
        <w:r w:rsidR="00E50D97" w:rsidRPr="00AF12D0" w:rsidDel="00D17B39">
          <w:delText xml:space="preserve">allows for </w:delText>
        </w:r>
      </w:del>
      <w:r w:rsidR="00E50D97" w:rsidRPr="00AF12D0">
        <w:t xml:space="preserve">a </w:t>
      </w:r>
      <w:del w:id="105" w:author="Anthony Brown" w:date="2020-01-09T17:40:00Z">
        <w:r w:rsidR="00E50D97" w:rsidRPr="00AF12D0" w:rsidDel="00D17B39">
          <w:delText xml:space="preserve">much </w:delText>
        </w:r>
      </w:del>
      <w:r w:rsidR="00E50D97" w:rsidRPr="00AF12D0">
        <w:t xml:space="preserve">quicker and </w:t>
      </w:r>
      <w:ins w:id="106" w:author="Anthony Brown" w:date="2020-01-09T17:40:00Z">
        <w:r w:rsidR="00D17B39" w:rsidRPr="00AF12D0">
          <w:t xml:space="preserve">more </w:t>
        </w:r>
      </w:ins>
      <w:r w:rsidR="00E50D97" w:rsidRPr="00AF12D0">
        <w:t xml:space="preserve">decisive </w:t>
      </w:r>
      <w:r w:rsidR="000439A8" w:rsidRPr="00AF12D0">
        <w:t>response</w:t>
      </w:r>
      <w:r w:rsidR="00E50D97" w:rsidRPr="00AF12D0">
        <w:t xml:space="preserve"> to </w:t>
      </w:r>
      <w:del w:id="107" w:author="Anthony Brown" w:date="2020-01-09T17:40:00Z">
        <w:r w:rsidR="00E50D97" w:rsidRPr="00AF12D0" w:rsidDel="00D17B39">
          <w:delText>these threats</w:delText>
        </w:r>
      </w:del>
      <w:ins w:id="108" w:author="Anthony Brown" w:date="2020-01-09T17:40:00Z">
        <w:r w:rsidR="00D17B39" w:rsidRPr="00AF12D0">
          <w:t>them</w:t>
        </w:r>
      </w:ins>
      <w:r w:rsidR="00E50D97" w:rsidRPr="00AF12D0">
        <w:t>.</w:t>
      </w:r>
    </w:p>
    <w:p w14:paraId="22097349" w14:textId="5F987CFA" w:rsidR="008304DE" w:rsidRPr="00AF12D0" w:rsidRDefault="008304DE" w:rsidP="00E50D97"/>
    <w:p w14:paraId="77FF6B44" w14:textId="0FE25D3D" w:rsidR="008304DE" w:rsidRPr="00AF12D0" w:rsidRDefault="008304DE" w:rsidP="00E50D97">
      <w:r w:rsidRPr="00AF12D0">
        <w:t xml:space="preserve">The use of </w:t>
      </w:r>
      <w:r w:rsidR="00D17B39" w:rsidRPr="00AF12D0">
        <w:t>AI</w:t>
      </w:r>
      <w:del w:id="109" w:author="Anthony Brown" w:date="2020-01-09T17:43:00Z">
        <w:r w:rsidRPr="00AF12D0" w:rsidDel="00D17B39">
          <w:delText xml:space="preserve"> (</w:delText>
        </w:r>
        <w:r w:rsidR="00D17B39" w:rsidRPr="00AF12D0" w:rsidDel="00D17B39">
          <w:delText>cognitive computing</w:delText>
        </w:r>
        <w:r w:rsidRPr="00AF12D0" w:rsidDel="00D17B39">
          <w:delText>)</w:delText>
        </w:r>
      </w:del>
      <w:r w:rsidRPr="00AF12D0">
        <w:t xml:space="preserve"> in </w:t>
      </w:r>
      <w:r w:rsidR="00D17B39" w:rsidRPr="00AF12D0">
        <w:t xml:space="preserve">cybersecurity </w:t>
      </w:r>
      <w:r w:rsidRPr="00AF12D0">
        <w:t xml:space="preserve">allows </w:t>
      </w:r>
      <w:del w:id="110" w:author="Anthony Brown" w:date="2020-01-09T17:43:00Z">
        <w:r w:rsidRPr="00AF12D0" w:rsidDel="00D17B39">
          <w:delText xml:space="preserve">for </w:delText>
        </w:r>
      </w:del>
      <w:ins w:id="111" w:author="Anthony Brown" w:date="2020-01-09T17:43:00Z">
        <w:r w:rsidR="00D17B39" w:rsidRPr="00AF12D0">
          <w:t>IT professionals i</w:t>
        </w:r>
      </w:ins>
      <w:del w:id="112" w:author="Anthony Brown" w:date="2020-01-09T17:43:00Z">
        <w:r w:rsidRPr="00AF12D0" w:rsidDel="00D17B39">
          <w:delText>people working I</w:delText>
        </w:r>
      </w:del>
      <w:r w:rsidRPr="00AF12D0">
        <w:t xml:space="preserve">n the field to be </w:t>
      </w:r>
      <w:del w:id="113" w:author="Anthony Brown" w:date="2020-01-09T17:44:00Z">
        <w:r w:rsidRPr="00AF12D0" w:rsidDel="00D17B39">
          <w:delText xml:space="preserve">much </w:delText>
        </w:r>
      </w:del>
      <w:r w:rsidRPr="00AF12D0">
        <w:t xml:space="preserve">more </w:t>
      </w:r>
      <w:r w:rsidR="00B561F0" w:rsidRPr="00AF12D0">
        <w:t>efficient</w:t>
      </w:r>
      <w:del w:id="114" w:author="Anthony Brown" w:date="2020-01-09T17:44:00Z">
        <w:r w:rsidRPr="00AF12D0" w:rsidDel="00D17B39">
          <w:delText xml:space="preserve"> at their jobs</w:delText>
        </w:r>
      </w:del>
      <w:ins w:id="115" w:author="Anthony Brown" w:date="2020-01-09T17:44:00Z">
        <w:r w:rsidR="00D17B39" w:rsidRPr="00AF12D0">
          <w:t>.</w:t>
        </w:r>
      </w:ins>
      <w:del w:id="116" w:author="Anthony Brown" w:date="2020-01-09T17:44:00Z">
        <w:r w:rsidRPr="00AF12D0" w:rsidDel="00D17B39">
          <w:delText>,</w:delText>
        </w:r>
      </w:del>
      <w:r w:rsidRPr="00AF12D0">
        <w:t xml:space="preserve"> </w:t>
      </w:r>
      <w:r w:rsidR="004664BE" w:rsidRPr="00AF12D0">
        <w:t>F</w:t>
      </w:r>
      <w:r w:rsidRPr="00AF12D0">
        <w:t xml:space="preserve">or </w:t>
      </w:r>
      <w:r w:rsidR="00A732C5" w:rsidRPr="00AF12D0">
        <w:t xml:space="preserve">example,  </w:t>
      </w:r>
      <w:r w:rsidR="00B561F0" w:rsidRPr="00AF12D0">
        <w:t>experts</w:t>
      </w:r>
      <w:r w:rsidR="00A732C5" w:rsidRPr="00AF12D0">
        <w:t xml:space="preserve"> may use </w:t>
      </w:r>
      <w:r w:rsidR="00D17B39" w:rsidRPr="00AF12D0">
        <w:t>AI</w:t>
      </w:r>
      <w:r w:rsidR="00A732C5" w:rsidRPr="00AF12D0">
        <w:t xml:space="preserve"> to </w:t>
      </w:r>
      <w:r w:rsidR="00B561F0" w:rsidRPr="00AF12D0">
        <w:t>detect</w:t>
      </w:r>
      <w:r w:rsidR="00A732C5" w:rsidRPr="00AF12D0">
        <w:t xml:space="preserve"> and gain information about each threat</w:t>
      </w:r>
      <w:ins w:id="117" w:author="Anthony Brown" w:date="2020-01-09T17:44:00Z">
        <w:r w:rsidR="00D17B39" w:rsidRPr="00AF12D0">
          <w:t>.</w:t>
        </w:r>
      </w:ins>
      <w:del w:id="118" w:author="Anthony Brown" w:date="2020-01-09T17:44:00Z">
        <w:r w:rsidR="00A732C5" w:rsidRPr="00AF12D0" w:rsidDel="00D17B39">
          <w:delText>,</w:delText>
        </w:r>
      </w:del>
      <w:r w:rsidR="00A732C5" w:rsidRPr="00AF12D0">
        <w:t xml:space="preserve"> </w:t>
      </w:r>
      <w:ins w:id="119" w:author="Anthony Brown" w:date="2020-01-09T17:44:00Z">
        <w:r w:rsidR="00D17B39" w:rsidRPr="00AF12D0">
          <w:t>T</w:t>
        </w:r>
      </w:ins>
      <w:del w:id="120" w:author="Anthony Brown" w:date="2020-01-09T17:44:00Z">
        <w:r w:rsidR="00A732C5" w:rsidRPr="00AF12D0" w:rsidDel="00D17B39">
          <w:delText>t</w:delText>
        </w:r>
      </w:del>
      <w:r w:rsidR="00A732C5" w:rsidRPr="00AF12D0">
        <w:t xml:space="preserve">he expert can then use the information </w:t>
      </w:r>
      <w:del w:id="121" w:author="Anthony Brown" w:date="2020-01-09T17:44:00Z">
        <w:r w:rsidR="00B561F0" w:rsidRPr="00AF12D0" w:rsidDel="00D17B39">
          <w:delText>gathered</w:delText>
        </w:r>
        <w:r w:rsidR="00A732C5" w:rsidRPr="00AF12D0" w:rsidDel="00D17B39">
          <w:delText xml:space="preserve"> by the </w:delText>
        </w:r>
        <w:r w:rsidR="00D17B39" w:rsidRPr="00AF12D0" w:rsidDel="00D17B39">
          <w:delText>AI</w:delText>
        </w:r>
        <w:r w:rsidR="00A732C5" w:rsidRPr="00AF12D0" w:rsidDel="00D17B39">
          <w:delText xml:space="preserve"> </w:delText>
        </w:r>
      </w:del>
      <w:r w:rsidR="00A732C5" w:rsidRPr="00AF12D0">
        <w:t xml:space="preserve">to respond </w:t>
      </w:r>
      <w:r w:rsidR="00B561F0" w:rsidRPr="00AF12D0">
        <w:t>quickly</w:t>
      </w:r>
      <w:r w:rsidR="00A732C5" w:rsidRPr="00AF12D0">
        <w:t xml:space="preserve"> and more </w:t>
      </w:r>
      <w:r w:rsidR="00EB3970" w:rsidRPr="00AF12D0">
        <w:t>appropriately</w:t>
      </w:r>
      <w:r w:rsidR="00A732C5" w:rsidRPr="00AF12D0">
        <w:t xml:space="preserve"> to</w:t>
      </w:r>
      <w:ins w:id="122" w:author="Anthony Brown" w:date="2020-01-09T17:45:00Z">
        <w:r w:rsidR="00D17B39" w:rsidRPr="00AF12D0">
          <w:t xml:space="preserve"> the</w:t>
        </w:r>
      </w:ins>
      <w:r w:rsidR="00A732C5" w:rsidRPr="00AF12D0">
        <w:t xml:space="preserve"> threat</w:t>
      </w:r>
      <w:ins w:id="123" w:author="Anthony Brown" w:date="2020-01-09T17:45:00Z">
        <w:r w:rsidR="00D17B39" w:rsidRPr="00AF12D0">
          <w:t>.</w:t>
        </w:r>
      </w:ins>
      <w:del w:id="124" w:author="Anthony Brown" w:date="2020-01-09T17:45:00Z">
        <w:r w:rsidR="00A732C5" w:rsidRPr="00AF12D0" w:rsidDel="00D17B39">
          <w:delText>s,</w:delText>
        </w:r>
      </w:del>
      <w:r w:rsidR="00A732C5" w:rsidRPr="00AF12D0">
        <w:t xml:space="preserve"> </w:t>
      </w:r>
      <w:r w:rsidR="004664BE" w:rsidRPr="00AF12D0">
        <w:t>T</w:t>
      </w:r>
      <w:r w:rsidR="00A732C5" w:rsidRPr="00AF12D0">
        <w:t xml:space="preserve">he </w:t>
      </w:r>
      <w:r w:rsidR="00D17B39" w:rsidRPr="00AF12D0">
        <w:t>AI</w:t>
      </w:r>
      <w:r w:rsidR="00A732C5" w:rsidRPr="00AF12D0">
        <w:t xml:space="preserve"> acts like an advisor</w:t>
      </w:r>
      <w:ins w:id="125" w:author="Anthony Brown" w:date="2020-01-09T17:45:00Z">
        <w:r w:rsidR="00D17B39" w:rsidRPr="00AF12D0">
          <w:t>,</w:t>
        </w:r>
      </w:ins>
      <w:r w:rsidR="00A732C5" w:rsidRPr="00AF12D0">
        <w:t xml:space="preserve"> of sorts</w:t>
      </w:r>
      <w:ins w:id="126" w:author="Anthony Brown" w:date="2020-01-09T17:45:00Z">
        <w:r w:rsidR="00D17B39" w:rsidRPr="00AF12D0">
          <w:t>,</w:t>
        </w:r>
      </w:ins>
      <w:r w:rsidR="00A732C5" w:rsidRPr="00AF12D0">
        <w:t xml:space="preserve"> to the </w:t>
      </w:r>
      <w:ins w:id="127" w:author="Anthony Brown" w:date="2020-01-09T17:46:00Z">
        <w:r w:rsidR="00D17B39" w:rsidRPr="00AF12D0">
          <w:t>expert</w:t>
        </w:r>
      </w:ins>
      <w:del w:id="128" w:author="Anthony Brown" w:date="2020-01-09T17:46:00Z">
        <w:r w:rsidR="00B561F0" w:rsidRPr="00AF12D0" w:rsidDel="00D17B39">
          <w:delText>analyst</w:delText>
        </w:r>
      </w:del>
      <w:r w:rsidR="00A732C5" w:rsidRPr="00AF12D0">
        <w:t xml:space="preserve">, </w:t>
      </w:r>
      <w:r w:rsidR="00B561F0" w:rsidRPr="00AF12D0">
        <w:t>effectively</w:t>
      </w:r>
      <w:r w:rsidR="00A732C5" w:rsidRPr="00AF12D0">
        <w:t xml:space="preserve"> making t</w:t>
      </w:r>
      <w:ins w:id="129" w:author="Anthony Brown" w:date="2020-01-09T17:45:00Z">
        <w:r w:rsidR="00D17B39" w:rsidRPr="00AF12D0">
          <w:t>he</w:t>
        </w:r>
      </w:ins>
      <w:del w:id="130" w:author="Anthony Brown" w:date="2020-01-09T17:45:00Z">
        <w:r w:rsidR="00A732C5" w:rsidRPr="00AF12D0" w:rsidDel="00D17B39">
          <w:delText>o</w:delText>
        </w:r>
      </w:del>
      <w:r w:rsidR="00A732C5" w:rsidRPr="00AF12D0">
        <w:t xml:space="preserve"> whole process quicker.</w:t>
      </w:r>
    </w:p>
    <w:p w14:paraId="65AEB747" w14:textId="7ABA09CA" w:rsidR="008304DE" w:rsidRPr="00AF12D0" w:rsidRDefault="008304DE" w:rsidP="00E50D97"/>
    <w:p w14:paraId="4E1672E8" w14:textId="2732A06A" w:rsidR="008304DE" w:rsidRPr="00AF12D0" w:rsidDel="00D17B39" w:rsidRDefault="008304DE" w:rsidP="00E50D97">
      <w:pPr>
        <w:rPr>
          <w:del w:id="131" w:author="Anthony Brown" w:date="2020-01-09T17:49:00Z"/>
        </w:rPr>
      </w:pPr>
      <w:del w:id="132" w:author="Anthony Brown" w:date="2020-01-09T17:49:00Z">
        <w:r w:rsidRPr="00AF12D0" w:rsidDel="00D17B39">
          <w:delText xml:space="preserve">What is </w:delText>
        </w:r>
        <w:r w:rsidR="00B561F0" w:rsidRPr="00AF12D0" w:rsidDel="00D17B39">
          <w:delText>likely</w:delText>
        </w:r>
        <w:r w:rsidRPr="00AF12D0" w:rsidDel="00D17B39">
          <w:delText xml:space="preserve"> to be done soon? </w:delText>
        </w:r>
      </w:del>
    </w:p>
    <w:p w14:paraId="4DC83EB8" w14:textId="5C40B9E1" w:rsidR="000439A8" w:rsidRPr="00AF12D0" w:rsidDel="00D17B39" w:rsidRDefault="000439A8" w:rsidP="00E50D97">
      <w:pPr>
        <w:rPr>
          <w:del w:id="133" w:author="Anthony Brown" w:date="2020-01-09T17:49:00Z"/>
        </w:rPr>
      </w:pPr>
    </w:p>
    <w:p w14:paraId="66F076E6" w14:textId="468242EB" w:rsidR="004A7760" w:rsidRPr="00AF12D0" w:rsidRDefault="000439A8" w:rsidP="00470904">
      <w:del w:id="134" w:author="Anthony Brown" w:date="2020-01-09T17:47:00Z">
        <w:r w:rsidRPr="00AF12D0" w:rsidDel="00D17B39">
          <w:delText xml:space="preserve">As </w:delText>
        </w:r>
        <w:r w:rsidR="00D17B39" w:rsidRPr="00AF12D0" w:rsidDel="00D17B39">
          <w:delText>AI</w:delText>
        </w:r>
        <w:r w:rsidRPr="00AF12D0" w:rsidDel="00D17B39">
          <w:delText xml:space="preserve"> grows t</w:delText>
        </w:r>
      </w:del>
      <w:ins w:id="135" w:author="Anthony Brown" w:date="2020-01-09T17:47:00Z">
        <w:r w:rsidR="00D17B39" w:rsidRPr="00AF12D0">
          <w:t>T</w:t>
        </w:r>
      </w:ins>
      <w:r w:rsidRPr="00AF12D0">
        <w:t>echnology grows at an extraordinary rate</w:t>
      </w:r>
      <w:ins w:id="136" w:author="Anthony Brown" w:date="2020-01-09T17:47:00Z">
        <w:r w:rsidR="00D17B39" w:rsidRPr="00AF12D0">
          <w:t xml:space="preserve">. Likewise, </w:t>
        </w:r>
      </w:ins>
      <w:del w:id="137" w:author="Anthony Brown" w:date="2020-01-09T17:47:00Z">
        <w:r w:rsidRPr="00AF12D0" w:rsidDel="00D17B39">
          <w:delText xml:space="preserve">, </w:delText>
        </w:r>
      </w:del>
      <w:r w:rsidR="00D17B39" w:rsidRPr="00AF12D0">
        <w:t>AI</w:t>
      </w:r>
      <w:r w:rsidRPr="00AF12D0">
        <w:t xml:space="preserve"> in </w:t>
      </w:r>
      <w:r w:rsidR="00D17B39" w:rsidRPr="00AF12D0">
        <w:t xml:space="preserve">cybersecurity </w:t>
      </w:r>
      <w:r w:rsidRPr="00AF12D0">
        <w:t>is only going to become more prominent</w:t>
      </w:r>
      <w:r w:rsidR="00470904" w:rsidRPr="00AF12D0">
        <w:t xml:space="preserve">. In a </w:t>
      </w:r>
      <w:r w:rsidR="00B561F0" w:rsidRPr="00AF12D0">
        <w:t>survey</w:t>
      </w:r>
      <w:r w:rsidR="00470904" w:rsidRPr="00AF12D0">
        <w:t xml:space="preserve"> conducted by the Capgemini </w:t>
      </w:r>
      <w:ins w:id="138" w:author="Anthony Brown" w:date="2020-01-09T17:47:00Z">
        <w:r w:rsidR="00D17B39" w:rsidRPr="00AF12D0">
          <w:t>R</w:t>
        </w:r>
      </w:ins>
      <w:del w:id="139" w:author="Anthony Brown" w:date="2020-01-09T17:47:00Z">
        <w:r w:rsidR="00B561F0" w:rsidRPr="00AF12D0" w:rsidDel="00D17B39">
          <w:delText>r</w:delText>
        </w:r>
      </w:del>
      <w:r w:rsidR="00B561F0" w:rsidRPr="00AF12D0">
        <w:t xml:space="preserve">esearch </w:t>
      </w:r>
      <w:ins w:id="140" w:author="Anthony Brown" w:date="2020-01-09T17:47:00Z">
        <w:r w:rsidR="00D17B39" w:rsidRPr="00AF12D0">
          <w:t>I</w:t>
        </w:r>
      </w:ins>
      <w:del w:id="141" w:author="Anthony Brown" w:date="2020-01-09T17:47:00Z">
        <w:r w:rsidR="00B561F0" w:rsidRPr="00AF12D0" w:rsidDel="00D17B39">
          <w:delText>i</w:delText>
        </w:r>
      </w:del>
      <w:r w:rsidR="00B561F0" w:rsidRPr="00AF12D0">
        <w:t>nstitute</w:t>
      </w:r>
      <w:ins w:id="142" w:author="Anthony Brown" w:date="2020-01-09T17:47:00Z">
        <w:r w:rsidR="00D17B39" w:rsidRPr="00AF12D0">
          <w:t>,</w:t>
        </w:r>
      </w:ins>
      <w:r w:rsidR="00470904" w:rsidRPr="00AF12D0">
        <w:t xml:space="preserve"> 69% of </w:t>
      </w:r>
      <w:del w:id="143" w:author="Anthony Brown" w:date="2020-01-09T17:47:00Z">
        <w:r w:rsidR="00470904" w:rsidRPr="00AF12D0" w:rsidDel="00D17B39">
          <w:delText xml:space="preserve">organizations </w:delText>
        </w:r>
      </w:del>
      <w:ins w:id="144" w:author="Anthony Brown" w:date="2020-01-09T17:47:00Z">
        <w:r w:rsidR="00D17B39" w:rsidRPr="00AF12D0">
          <w:t xml:space="preserve">organisations </w:t>
        </w:r>
      </w:ins>
      <w:r w:rsidR="00470904" w:rsidRPr="00AF12D0">
        <w:t xml:space="preserve">think AI is </w:t>
      </w:r>
      <w:r w:rsidR="00B561F0" w:rsidRPr="00AF12D0">
        <w:t xml:space="preserve">necessary </w:t>
      </w:r>
      <w:r w:rsidR="00470904" w:rsidRPr="00AF12D0">
        <w:t>to respond to cyber-attacks</w:t>
      </w:r>
      <w:ins w:id="145" w:author="Anthony Brown" w:date="2020-01-09T17:47:00Z">
        <w:r w:rsidR="00D17B39" w:rsidRPr="00AF12D0">
          <w:t>.</w:t>
        </w:r>
      </w:ins>
      <w:r w:rsidR="00470904" w:rsidRPr="00AF12D0">
        <w:t xml:space="preserve"> </w:t>
      </w:r>
      <w:ins w:id="146" w:author="Anthony Brown" w:date="2020-01-09T17:47:00Z">
        <w:r w:rsidR="00D17B39" w:rsidRPr="00AF12D0">
          <w:t>A</w:t>
        </w:r>
      </w:ins>
      <w:del w:id="147" w:author="Anthony Brown" w:date="2020-01-09T17:47:00Z">
        <w:r w:rsidR="00470904" w:rsidRPr="00AF12D0" w:rsidDel="00D17B39">
          <w:delText>a</w:delText>
        </w:r>
      </w:del>
      <w:r w:rsidR="00470904" w:rsidRPr="00AF12D0">
        <w:t>nd</w:t>
      </w:r>
      <w:ins w:id="148" w:author="Anthony Brown" w:date="2020-01-09T17:47:00Z">
        <w:r w:rsidR="00D17B39" w:rsidRPr="00AF12D0">
          <w:t>,</w:t>
        </w:r>
      </w:ins>
      <w:r w:rsidR="00470904" w:rsidRPr="00AF12D0">
        <w:t xml:space="preserve"> three </w:t>
      </w:r>
      <w:r w:rsidR="009C69A5" w:rsidRPr="00AF12D0">
        <w:t xml:space="preserve">out of five firms </w:t>
      </w:r>
      <w:del w:id="149" w:author="Anthony Brown" w:date="2020-01-09T17:48:00Z">
        <w:r w:rsidR="009C69A5" w:rsidRPr="00AF12D0" w:rsidDel="00D17B39">
          <w:delText xml:space="preserve">surveyed </w:delText>
        </w:r>
      </w:del>
      <w:r w:rsidR="009C69A5" w:rsidRPr="00AF12D0">
        <w:t>sa</w:t>
      </w:r>
      <w:ins w:id="150" w:author="Anthony Brown" w:date="2020-01-09T17:48:00Z">
        <w:r w:rsidR="00D17B39" w:rsidRPr="00AF12D0">
          <w:t>id</w:t>
        </w:r>
      </w:ins>
      <w:del w:id="151" w:author="Anthony Brown" w:date="2020-01-09T17:48:00Z">
        <w:r w:rsidR="009C69A5" w:rsidRPr="00AF12D0" w:rsidDel="00D17B39">
          <w:delText>y</w:delText>
        </w:r>
      </w:del>
      <w:r w:rsidR="009C69A5" w:rsidRPr="00AF12D0">
        <w:t xml:space="preserve"> that using AI improves the accuracy and </w:t>
      </w:r>
      <w:r w:rsidR="00B561F0" w:rsidRPr="00AF12D0">
        <w:lastRenderedPageBreak/>
        <w:t xml:space="preserve">efficiency </w:t>
      </w:r>
      <w:r w:rsidR="009C69A5" w:rsidRPr="00AF12D0">
        <w:t>of cyber</w:t>
      </w:r>
      <w:ins w:id="152" w:author="Anthony Brown" w:date="2020-01-09T17:48:00Z">
        <w:r w:rsidR="00D17B39" w:rsidRPr="00AF12D0">
          <w:t>-</w:t>
        </w:r>
      </w:ins>
      <w:del w:id="153" w:author="Anthony Brown" w:date="2020-01-09T17:48:00Z">
        <w:r w:rsidR="009C69A5" w:rsidRPr="00AF12D0" w:rsidDel="00D17B39">
          <w:delText xml:space="preserve"> </w:delText>
        </w:r>
      </w:del>
      <w:r w:rsidR="009C69A5" w:rsidRPr="00AF12D0">
        <w:t xml:space="preserve">analysts. This </w:t>
      </w:r>
      <w:ins w:id="154" w:author="Anthony Brown" w:date="2020-01-09T17:48:00Z">
        <w:r w:rsidR="00D17B39" w:rsidRPr="00AF12D0">
          <w:t xml:space="preserve">research supports the proposition that </w:t>
        </w:r>
      </w:ins>
      <w:del w:id="155" w:author="Anthony Brown" w:date="2020-01-09T17:48:00Z">
        <w:r w:rsidR="009C69A5" w:rsidRPr="00AF12D0" w:rsidDel="00D17B39">
          <w:delText xml:space="preserve">is a good indication that </w:delText>
        </w:r>
      </w:del>
      <w:r w:rsidR="009C69A5" w:rsidRPr="00AF12D0">
        <w:t xml:space="preserve">over the next few years, </w:t>
      </w:r>
      <w:r w:rsidR="00D17B39" w:rsidRPr="00AF12D0">
        <w:t xml:space="preserve">cybersecurity </w:t>
      </w:r>
      <w:r w:rsidR="009C69A5" w:rsidRPr="00AF12D0">
        <w:t xml:space="preserve">firms will </w:t>
      </w:r>
      <w:ins w:id="156" w:author="Anthony Brown" w:date="2020-01-09T17:49:00Z">
        <w:r w:rsidR="00D17B39" w:rsidRPr="00AF12D0">
          <w:t xml:space="preserve">continue </w:t>
        </w:r>
      </w:ins>
      <w:del w:id="157" w:author="Anthony Brown" w:date="2020-01-09T17:49:00Z">
        <w:r w:rsidR="009C69A5" w:rsidRPr="00AF12D0" w:rsidDel="00D17B39">
          <w:delText xml:space="preserve">be </w:delText>
        </w:r>
      </w:del>
      <w:r w:rsidR="009C69A5" w:rsidRPr="00AF12D0">
        <w:t xml:space="preserve">implementing </w:t>
      </w:r>
      <w:del w:id="158" w:author="Anthony Brown" w:date="2020-01-09T17:49:00Z">
        <w:r w:rsidR="009C69A5" w:rsidRPr="00AF12D0" w:rsidDel="00D17B39">
          <w:delText xml:space="preserve">some </w:delText>
        </w:r>
      </w:del>
      <w:ins w:id="159" w:author="Anthony Brown" w:date="2020-01-09T17:49:00Z">
        <w:r w:rsidR="00D17B39" w:rsidRPr="00AF12D0">
          <w:t xml:space="preserve">new </w:t>
        </w:r>
      </w:ins>
      <w:r w:rsidR="009C69A5" w:rsidRPr="00AF12D0">
        <w:t>form</w:t>
      </w:r>
      <w:ins w:id="160" w:author="Anthony Brown" w:date="2020-01-09T17:49:00Z">
        <w:r w:rsidR="00D17B39" w:rsidRPr="00AF12D0">
          <w:t>s</w:t>
        </w:r>
      </w:ins>
      <w:r w:rsidR="009C69A5" w:rsidRPr="00AF12D0">
        <w:t xml:space="preserve"> of </w:t>
      </w:r>
      <w:r w:rsidR="00D17B39" w:rsidRPr="00AF12D0">
        <w:t>AI</w:t>
      </w:r>
      <w:r w:rsidR="009C69A5" w:rsidRPr="00AF12D0">
        <w:t>.</w:t>
      </w:r>
    </w:p>
    <w:p w14:paraId="676D8E25" w14:textId="77777777" w:rsidR="004A7760" w:rsidRPr="00AF12D0" w:rsidRDefault="004A7760" w:rsidP="00470904"/>
    <w:p w14:paraId="35018FAF" w14:textId="77777777" w:rsidR="004A7760" w:rsidRPr="00AF12D0" w:rsidRDefault="004A7760" w:rsidP="00470904">
      <w:r w:rsidRPr="00AF12D0">
        <w:t>What can be done now?</w:t>
      </w:r>
    </w:p>
    <w:p w14:paraId="39F5AD4D" w14:textId="77777777" w:rsidR="004A7760" w:rsidRPr="00AF12D0" w:rsidRDefault="004A7760" w:rsidP="00470904"/>
    <w:p w14:paraId="0DF74C49" w14:textId="53E2E2DD" w:rsidR="00D11A44" w:rsidRPr="00AF12D0" w:rsidRDefault="004A7760" w:rsidP="00D11A44">
      <w:r w:rsidRPr="00AF12D0">
        <w:t xml:space="preserve">Right now, there are </w:t>
      </w:r>
      <w:proofErr w:type="gramStart"/>
      <w:r w:rsidRPr="00AF12D0">
        <w:t>many different ways</w:t>
      </w:r>
      <w:proofErr w:type="gramEnd"/>
      <w:r w:rsidRPr="00AF12D0">
        <w:t xml:space="preserve"> to implement cybersecurity measures inside </w:t>
      </w:r>
      <w:del w:id="161" w:author="Anthony Brown" w:date="2020-01-09T17:53:00Z">
        <w:r w:rsidRPr="00AF12D0" w:rsidDel="00D17B39">
          <w:delText xml:space="preserve">of </w:delText>
        </w:r>
      </w:del>
      <w:r w:rsidRPr="00AF12D0">
        <w:t>a</w:t>
      </w:r>
      <w:ins w:id="162" w:author="Anthony Brown" w:date="2020-01-09T17:49:00Z">
        <w:r w:rsidR="00D17B39" w:rsidRPr="00AF12D0">
          <w:t>n</w:t>
        </w:r>
      </w:ins>
      <w:del w:id="163" w:author="Anthony Brown" w:date="2020-01-09T17:49:00Z">
        <w:r w:rsidRPr="00AF12D0" w:rsidDel="00D17B39">
          <w:delText xml:space="preserve"> businesses or </w:delText>
        </w:r>
      </w:del>
      <w:ins w:id="164" w:author="Anthony Brown" w:date="2020-01-09T17:49:00Z">
        <w:r w:rsidR="00D17B39" w:rsidRPr="00AF12D0">
          <w:t xml:space="preserve"> </w:t>
        </w:r>
      </w:ins>
      <w:r w:rsidRPr="00AF12D0">
        <w:t>organi</w:t>
      </w:r>
      <w:ins w:id="165" w:author="Anthony Brown" w:date="2020-01-09T17:49:00Z">
        <w:r w:rsidR="00D17B39" w:rsidRPr="00AF12D0">
          <w:t>s</w:t>
        </w:r>
      </w:ins>
      <w:del w:id="166" w:author="Anthony Brown" w:date="2020-01-09T17:49:00Z">
        <w:r w:rsidRPr="00AF12D0" w:rsidDel="00D17B39">
          <w:delText>z</w:delText>
        </w:r>
      </w:del>
      <w:r w:rsidRPr="00AF12D0">
        <w:t>ation</w:t>
      </w:r>
      <w:ins w:id="167" w:author="Anthony Brown" w:date="2020-01-09T17:50:00Z">
        <w:r w:rsidR="00D17B39" w:rsidRPr="00AF12D0">
          <w:t>. T</w:t>
        </w:r>
      </w:ins>
      <w:del w:id="168" w:author="Anthony Brown" w:date="2020-01-09T17:50:00Z">
        <w:r w:rsidRPr="00AF12D0" w:rsidDel="00D17B39">
          <w:delText>, t</w:delText>
        </w:r>
      </w:del>
      <w:r w:rsidRPr="00AF12D0">
        <w:t>hese include</w:t>
      </w:r>
      <w:r w:rsidR="004664BE" w:rsidRPr="00AF12D0">
        <w:t>;</w:t>
      </w:r>
      <w:r w:rsidRPr="00AF12D0">
        <w:t xml:space="preserve"> </w:t>
      </w:r>
      <w:del w:id="169" w:author="Anthony Brown" w:date="2020-01-09T17:50:00Z">
        <w:r w:rsidRPr="00AF12D0" w:rsidDel="00D17B39">
          <w:delText xml:space="preserve">building </w:delText>
        </w:r>
      </w:del>
      <w:ins w:id="170" w:author="Anthony Brown" w:date="2020-01-09T17:50:00Z">
        <w:r w:rsidR="00D17B39" w:rsidRPr="00AF12D0">
          <w:t xml:space="preserve">installing </w:t>
        </w:r>
      </w:ins>
      <w:r w:rsidR="00B561F0" w:rsidRPr="00AF12D0">
        <w:t>firewalls</w:t>
      </w:r>
      <w:ins w:id="171" w:author="Anthony Brown" w:date="2020-01-09T17:51:00Z">
        <w:r w:rsidR="00D17B39" w:rsidRPr="00AF12D0">
          <w:t xml:space="preserve"> and implementation </w:t>
        </w:r>
      </w:ins>
      <w:ins w:id="172" w:author="Anthony Brown" w:date="2020-01-09T17:50:00Z">
        <w:r w:rsidR="00D17B39" w:rsidRPr="00AF12D0">
          <w:t xml:space="preserve">more </w:t>
        </w:r>
      </w:ins>
      <w:del w:id="173" w:author="Anthony Brown" w:date="2020-01-09T17:50:00Z">
        <w:r w:rsidRPr="00AF12D0" w:rsidDel="00D17B39">
          <w:delText xml:space="preserve"> and </w:delText>
        </w:r>
      </w:del>
      <w:r w:rsidR="00B561F0" w:rsidRPr="00AF12D0">
        <w:t>encryption</w:t>
      </w:r>
      <w:ins w:id="174" w:author="Anthony Brown" w:date="2020-01-09T17:51:00Z">
        <w:r w:rsidR="00D17B39" w:rsidRPr="00AF12D0">
          <w:t xml:space="preserve"> within the network. </w:t>
        </w:r>
      </w:ins>
      <w:del w:id="175" w:author="Anthony Brown" w:date="2020-01-09T17:50:00Z">
        <w:r w:rsidR="00B561F0" w:rsidRPr="00AF12D0" w:rsidDel="00D17B39">
          <w:delText>s</w:delText>
        </w:r>
        <w:r w:rsidRPr="00AF12D0" w:rsidDel="00D17B39">
          <w:delText xml:space="preserve"> to </w:delText>
        </w:r>
        <w:r w:rsidR="00B561F0" w:rsidRPr="00AF12D0" w:rsidDel="00D17B39">
          <w:delText>protect</w:delText>
        </w:r>
        <w:r w:rsidRPr="00AF12D0" w:rsidDel="00D17B39">
          <w:delText xml:space="preserve"> against </w:delText>
        </w:r>
        <w:r w:rsidR="00B561F0" w:rsidRPr="00AF12D0" w:rsidDel="00D17B39">
          <w:delText xml:space="preserve">potentially </w:delText>
        </w:r>
        <w:r w:rsidRPr="00AF12D0" w:rsidDel="00D17B39">
          <w:delText xml:space="preserve">breaches in </w:delText>
        </w:r>
        <w:r w:rsidR="00B561F0" w:rsidRPr="00AF12D0" w:rsidDel="00D17B39">
          <w:delText>security</w:delText>
        </w:r>
        <w:r w:rsidRPr="00AF12D0" w:rsidDel="00D17B39">
          <w:delText xml:space="preserve">, </w:delText>
        </w:r>
      </w:del>
      <w:del w:id="176" w:author="Anthony Brown" w:date="2020-01-09T17:54:00Z">
        <w:r w:rsidR="00B561F0" w:rsidRPr="00AF12D0" w:rsidDel="00D17B39">
          <w:delText>eliminating</w:delText>
        </w:r>
        <w:r w:rsidRPr="00AF12D0" w:rsidDel="00D17B39">
          <w:delText xml:space="preserve"> </w:delText>
        </w:r>
        <w:r w:rsidR="00B561F0" w:rsidRPr="00AF12D0" w:rsidDel="00D17B39">
          <w:delText>variabilities</w:delText>
        </w:r>
        <w:r w:rsidRPr="00AF12D0" w:rsidDel="00D17B39">
          <w:delText xml:space="preserve"> </w:delText>
        </w:r>
      </w:del>
      <w:del w:id="177" w:author="Anthony Brown" w:date="2020-01-09T17:51:00Z">
        <w:r w:rsidRPr="00AF12D0" w:rsidDel="00D17B39">
          <w:delText xml:space="preserve">in a network </w:delText>
        </w:r>
      </w:del>
      <w:del w:id="178" w:author="Anthony Brown" w:date="2020-01-09T17:54:00Z">
        <w:r w:rsidRPr="00AF12D0" w:rsidDel="00D17B39">
          <w:delText xml:space="preserve">through </w:delText>
        </w:r>
      </w:del>
      <w:del w:id="179" w:author="Anthony Brown" w:date="2020-01-09T17:52:00Z">
        <w:r w:rsidRPr="00AF12D0" w:rsidDel="00D17B39">
          <w:delText xml:space="preserve">the means of </w:delText>
        </w:r>
      </w:del>
      <w:del w:id="180" w:author="Anthony Brown" w:date="2020-01-09T17:54:00Z">
        <w:r w:rsidR="00B561F0" w:rsidRPr="00AF12D0" w:rsidDel="00D17B39">
          <w:delText>ethical</w:delText>
        </w:r>
        <w:r w:rsidRPr="00AF12D0" w:rsidDel="00D17B39">
          <w:delText xml:space="preserve"> hacking</w:delText>
        </w:r>
      </w:del>
      <w:del w:id="181" w:author="Anthony Brown" w:date="2020-01-09T17:52:00Z">
        <w:r w:rsidRPr="00AF12D0" w:rsidDel="00D17B39">
          <w:delText xml:space="preserve">, </w:delText>
        </w:r>
        <w:r w:rsidR="00B561F0" w:rsidRPr="00AF12D0" w:rsidDel="00D17B39">
          <w:delText>monitoring</w:delText>
        </w:r>
        <w:r w:rsidRPr="00AF12D0" w:rsidDel="00D17B39">
          <w:delText xml:space="preserve"> for attacks</w:delText>
        </w:r>
        <w:r w:rsidR="001227D7" w:rsidRPr="00AF12D0" w:rsidDel="00D17B39">
          <w:delText xml:space="preserve">, </w:delText>
        </w:r>
        <w:r w:rsidR="00B561F0" w:rsidRPr="00AF12D0" w:rsidDel="00D17B39">
          <w:delText>intrusions</w:delText>
        </w:r>
        <w:r w:rsidRPr="00AF12D0" w:rsidDel="00D17B39">
          <w:delText xml:space="preserve"> and many more</w:delText>
        </w:r>
      </w:del>
      <w:del w:id="182" w:author="Anthony Brown" w:date="2020-01-09T17:54:00Z">
        <w:r w:rsidRPr="00AF12D0" w:rsidDel="00D17B39">
          <w:delText xml:space="preserve">. </w:delText>
        </w:r>
      </w:del>
      <w:ins w:id="183" w:author="Anthony Brown" w:date="2020-01-09T17:52:00Z">
        <w:r w:rsidR="00D17B39" w:rsidRPr="00AF12D0">
          <w:t>B</w:t>
        </w:r>
      </w:ins>
      <w:del w:id="184" w:author="Anthony Brown" w:date="2020-01-09T17:52:00Z">
        <w:r w:rsidRPr="00AF12D0" w:rsidDel="00D17B39">
          <w:delText>b</w:delText>
        </w:r>
      </w:del>
      <w:r w:rsidRPr="00AF12D0">
        <w:t xml:space="preserve">usinesses </w:t>
      </w:r>
      <w:del w:id="185" w:author="Anthony Brown" w:date="2020-01-09T17:52:00Z">
        <w:r w:rsidRPr="00AF12D0" w:rsidDel="00D17B39">
          <w:delText xml:space="preserve">or organization </w:delText>
        </w:r>
      </w:del>
      <w:r w:rsidRPr="00AF12D0">
        <w:t xml:space="preserve">may </w:t>
      </w:r>
      <w:del w:id="186" w:author="Anthony Brown" w:date="2020-01-09T17:52:00Z">
        <w:r w:rsidRPr="00AF12D0" w:rsidDel="00D17B39">
          <w:delText xml:space="preserve">also </w:delText>
        </w:r>
      </w:del>
      <w:r w:rsidRPr="00AF12D0">
        <w:t xml:space="preserve">hire </w:t>
      </w:r>
      <w:r w:rsidR="00D17B39" w:rsidRPr="00AF12D0">
        <w:t xml:space="preserve">cybersecurity </w:t>
      </w:r>
      <w:r w:rsidRPr="00AF12D0">
        <w:t xml:space="preserve">experts and </w:t>
      </w:r>
      <w:r w:rsidR="00B561F0" w:rsidRPr="00AF12D0">
        <w:t>security</w:t>
      </w:r>
      <w:r w:rsidRPr="00AF12D0">
        <w:t xml:space="preserve"> </w:t>
      </w:r>
      <w:r w:rsidR="008304DE" w:rsidRPr="00AF12D0">
        <w:t>analyst to help</w:t>
      </w:r>
      <w:r w:rsidR="00B561F0" w:rsidRPr="00AF12D0">
        <w:t xml:space="preserve"> protect their assets against threats</w:t>
      </w:r>
      <w:del w:id="187" w:author="Anthony Brown" w:date="2020-01-09T17:52:00Z">
        <w:r w:rsidR="00B561F0" w:rsidRPr="00AF12D0" w:rsidDel="00D17B39">
          <w:delText xml:space="preserve"> in a number of ways</w:delText>
        </w:r>
      </w:del>
      <w:r w:rsidR="004664BE" w:rsidRPr="00AF12D0">
        <w:t>.</w:t>
      </w:r>
      <w:r w:rsidR="00B561F0" w:rsidRPr="00AF12D0">
        <w:t xml:space="preserve"> </w:t>
      </w:r>
      <w:ins w:id="188" w:author="Anthony Brown" w:date="2020-01-09T17:54:00Z">
        <w:r w:rsidR="00D17B39" w:rsidRPr="00AF12D0">
          <w:t>Experts may seek and eliminat</w:t>
        </w:r>
      </w:ins>
      <w:ins w:id="189" w:author="Anthony Brown" w:date="2020-01-09T17:55:00Z">
        <w:r w:rsidR="00D17B39" w:rsidRPr="00AF12D0">
          <w:t xml:space="preserve">e </w:t>
        </w:r>
      </w:ins>
      <w:ins w:id="190" w:author="Anthony Brown" w:date="2020-01-09T17:54:00Z">
        <w:r w:rsidR="00D17B39" w:rsidRPr="00AF12D0">
          <w:t>variabilities through such things as ethical hacking</w:t>
        </w:r>
      </w:ins>
      <w:ins w:id="191" w:author="Anthony Brown" w:date="2020-01-09T17:55:00Z">
        <w:r w:rsidR="00D17B39" w:rsidRPr="00AF12D0">
          <w:t>, or install</w:t>
        </w:r>
      </w:ins>
      <w:ins w:id="192" w:author="Anthony Brown" w:date="2020-01-09T17:59:00Z">
        <w:r w:rsidR="00D17B39" w:rsidRPr="00AF12D0">
          <w:t>ing</w:t>
        </w:r>
      </w:ins>
      <w:ins w:id="193" w:author="Anthony Brown" w:date="2020-01-09T17:55:00Z">
        <w:r w:rsidR="00D17B39" w:rsidRPr="00AF12D0">
          <w:t xml:space="preserve"> tools to monitor for intrusions</w:t>
        </w:r>
      </w:ins>
      <w:ins w:id="194" w:author="Anthony Brown" w:date="2020-01-09T17:56:00Z">
        <w:r w:rsidR="00D17B39" w:rsidRPr="00AF12D0">
          <w:t>, or indeed respond to security incidents</w:t>
        </w:r>
      </w:ins>
      <w:ins w:id="195" w:author="Anthony Brown" w:date="2020-01-09T17:55:00Z">
        <w:r w:rsidR="00D17B39" w:rsidRPr="00AF12D0">
          <w:t>.</w:t>
        </w:r>
      </w:ins>
      <w:ins w:id="196" w:author="Anthony Brown" w:date="2020-01-09T17:54:00Z">
        <w:r w:rsidR="00D17B39" w:rsidRPr="00AF12D0">
          <w:t xml:space="preserve"> </w:t>
        </w:r>
      </w:ins>
      <w:del w:id="197" w:author="Anthony Brown" w:date="2020-01-09T17:57:00Z">
        <w:r w:rsidR="004664BE" w:rsidRPr="00AF12D0" w:rsidDel="00D17B39">
          <w:delText>T</w:delText>
        </w:r>
        <w:r w:rsidR="00B561F0" w:rsidRPr="00AF12D0" w:rsidDel="00D17B39">
          <w:delText>hese include</w:delText>
        </w:r>
        <w:r w:rsidR="00D11A44" w:rsidRPr="00AF12D0" w:rsidDel="00D17B39">
          <w:delText xml:space="preserve"> </w:delText>
        </w:r>
        <w:r w:rsidR="00B561F0" w:rsidRPr="00AF12D0" w:rsidDel="00D17B39">
          <w:delText>creating</w:delText>
        </w:r>
        <w:r w:rsidR="00D11A44" w:rsidRPr="00AF12D0" w:rsidDel="00D17B39">
          <w:delText xml:space="preserve"> tools and products used to deliver security services, respond to security incidents</w:delText>
        </w:r>
        <w:r w:rsidR="004664BE" w:rsidRPr="00AF12D0" w:rsidDel="00D17B39">
          <w:delText xml:space="preserve"> and</w:delText>
        </w:r>
        <w:r w:rsidR="00D11A44" w:rsidRPr="00AF12D0" w:rsidDel="00D17B39">
          <w:delText xml:space="preserve"> develop </w:delText>
        </w:r>
        <w:r w:rsidR="00D17B39" w:rsidRPr="00AF12D0" w:rsidDel="00D17B39">
          <w:delText xml:space="preserve">cybersecurity </w:delText>
        </w:r>
        <w:r w:rsidR="00D11A44" w:rsidRPr="00AF12D0" w:rsidDel="00D17B39">
          <w:delText xml:space="preserve">programs </w:delText>
        </w:r>
      </w:del>
      <w:ins w:id="198" w:author="Anthony Brown" w:date="2020-01-09T17:57:00Z">
        <w:r w:rsidR="00D17B39" w:rsidRPr="00AF12D0">
          <w:t>C</w:t>
        </w:r>
      </w:ins>
      <w:del w:id="199" w:author="Anthony Brown" w:date="2020-01-09T17:57:00Z">
        <w:r w:rsidR="00D17B39" w:rsidRPr="00AF12D0" w:rsidDel="00D17B39">
          <w:delText>c</w:delText>
        </w:r>
      </w:del>
      <w:r w:rsidR="00D17B39" w:rsidRPr="00AF12D0">
        <w:t xml:space="preserve">ybersecurity </w:t>
      </w:r>
      <w:r w:rsidR="001E5B97" w:rsidRPr="00AF12D0">
        <w:t xml:space="preserve">experts are a vital part of the industry and any </w:t>
      </w:r>
      <w:del w:id="200" w:author="Anthony Brown" w:date="2020-01-09T17:57:00Z">
        <w:r w:rsidR="001E5B97" w:rsidRPr="00AF12D0" w:rsidDel="00D17B39">
          <w:delText xml:space="preserve">big </w:delText>
        </w:r>
      </w:del>
      <w:r w:rsidR="00B561F0" w:rsidRPr="00AF12D0">
        <w:t>organi</w:t>
      </w:r>
      <w:ins w:id="201" w:author="Anthony Brown" w:date="2020-01-09T17:57:00Z">
        <w:r w:rsidR="00D17B39" w:rsidRPr="00AF12D0">
          <w:t>s</w:t>
        </w:r>
      </w:ins>
      <w:del w:id="202" w:author="Anthony Brown" w:date="2020-01-09T17:57:00Z">
        <w:r w:rsidR="00B561F0" w:rsidRPr="00AF12D0" w:rsidDel="00D17B39">
          <w:delText>z</w:delText>
        </w:r>
      </w:del>
      <w:r w:rsidR="00B561F0" w:rsidRPr="00AF12D0">
        <w:t>ations</w:t>
      </w:r>
      <w:ins w:id="203" w:author="Anthony Brown" w:date="2020-01-09T17:57:00Z">
        <w:r w:rsidR="00D17B39" w:rsidRPr="00AF12D0">
          <w:t xml:space="preserve">, big or small, </w:t>
        </w:r>
      </w:ins>
      <w:del w:id="204" w:author="Anthony Brown" w:date="2020-01-09T17:57:00Z">
        <w:r w:rsidR="001E5B97" w:rsidRPr="00AF12D0" w:rsidDel="00D17B39">
          <w:delText xml:space="preserve"> or company </w:delText>
        </w:r>
      </w:del>
      <w:r w:rsidR="001E5B97" w:rsidRPr="00AF12D0">
        <w:t xml:space="preserve">who are looking to </w:t>
      </w:r>
      <w:r w:rsidR="00B561F0" w:rsidRPr="00AF12D0">
        <w:t>protect</w:t>
      </w:r>
      <w:r w:rsidR="001E5B97" w:rsidRPr="00AF12D0">
        <w:t xml:space="preserve"> themselves from </w:t>
      </w:r>
      <w:del w:id="205" w:author="Anthony Brown" w:date="2020-01-09T18:00:00Z">
        <w:r w:rsidR="001E5B97" w:rsidRPr="00AF12D0" w:rsidDel="00D17B39">
          <w:delText xml:space="preserve">a </w:delText>
        </w:r>
      </w:del>
      <w:del w:id="206" w:author="Anthony Brown" w:date="2020-01-09T17:58:00Z">
        <w:r w:rsidR="00B561F0" w:rsidRPr="00AF12D0" w:rsidDel="00D17B39">
          <w:delText>potential</w:delText>
        </w:r>
        <w:r w:rsidR="001E5B97" w:rsidRPr="00AF12D0" w:rsidDel="00D17B39">
          <w:delText xml:space="preserve"> </w:delText>
        </w:r>
        <w:r w:rsidR="00B561F0" w:rsidRPr="00AF12D0" w:rsidDel="00D17B39">
          <w:delText>cyber</w:delText>
        </w:r>
        <w:r w:rsidR="001E5B97" w:rsidRPr="00AF12D0" w:rsidDel="00D17B39">
          <w:delText xml:space="preserve"> threat or </w:delText>
        </w:r>
      </w:del>
      <w:r w:rsidR="00B561F0" w:rsidRPr="00AF12D0">
        <w:t>cybercrime</w:t>
      </w:r>
      <w:ins w:id="207" w:author="Anthony Brown" w:date="2020-01-09T18:00:00Z">
        <w:r w:rsidR="00D17B39" w:rsidRPr="00AF12D0">
          <w:t>,</w:t>
        </w:r>
      </w:ins>
      <w:r w:rsidR="001E5B97" w:rsidRPr="00AF12D0">
        <w:t xml:space="preserve"> should</w:t>
      </w:r>
      <w:del w:id="208" w:author="Anthony Brown" w:date="2020-01-09T17:58:00Z">
        <w:r w:rsidR="001E5B97" w:rsidRPr="00AF12D0" w:rsidDel="00D17B39">
          <w:delText xml:space="preserve"> </w:delText>
        </w:r>
        <w:r w:rsidR="00B561F0" w:rsidRPr="00AF12D0" w:rsidDel="00D17B39">
          <w:delText>definitely</w:delText>
        </w:r>
      </w:del>
      <w:r w:rsidR="00B561F0" w:rsidRPr="00AF12D0">
        <w:t xml:space="preserve"> consider</w:t>
      </w:r>
      <w:r w:rsidR="001E5B97" w:rsidRPr="00AF12D0">
        <w:t xml:space="preserve"> </w:t>
      </w:r>
      <w:ins w:id="209" w:author="Anthony Brown" w:date="2020-01-09T17:58:00Z">
        <w:r w:rsidR="00D17B39" w:rsidRPr="00AF12D0">
          <w:t>enlisting their aid</w:t>
        </w:r>
      </w:ins>
      <w:del w:id="210" w:author="Anthony Brown" w:date="2020-01-09T17:58:00Z">
        <w:r w:rsidR="001E5B97" w:rsidRPr="00AF12D0" w:rsidDel="00D17B39">
          <w:delText>hiring multiple</w:delText>
        </w:r>
      </w:del>
      <w:r w:rsidR="001E5B97" w:rsidRPr="00AF12D0">
        <w:t xml:space="preserve">. </w:t>
      </w:r>
    </w:p>
    <w:p w14:paraId="7CB7DE8D" w14:textId="1491BF9D" w:rsidR="00287B86" w:rsidRPr="00AF12D0" w:rsidRDefault="00287B86" w:rsidP="00470904"/>
    <w:p w14:paraId="537E9FFF" w14:textId="77777777" w:rsidR="00287B86" w:rsidRPr="00AF12D0" w:rsidRDefault="00287B86" w:rsidP="00470904"/>
    <w:p w14:paraId="3F7A3738" w14:textId="77777777" w:rsidR="00287B86" w:rsidRPr="00AF12D0" w:rsidRDefault="00287B86" w:rsidP="00470904"/>
    <w:p w14:paraId="18635EAA" w14:textId="77777777" w:rsidR="00D2353B" w:rsidRPr="00AF12D0" w:rsidRDefault="00D2353B" w:rsidP="00470904">
      <w:r w:rsidRPr="00AF12D0">
        <w:t>What is the likely impact?</w:t>
      </w:r>
    </w:p>
    <w:p w14:paraId="49153F0F" w14:textId="77777777" w:rsidR="00D2353B" w:rsidRPr="00AF12D0" w:rsidRDefault="00D2353B" w:rsidP="00470904"/>
    <w:p w14:paraId="444C87D1" w14:textId="029C9727" w:rsidR="000A4F39" w:rsidRPr="00AF12D0" w:rsidRDefault="00D2353B" w:rsidP="00FE5CCD">
      <w:del w:id="211" w:author="Anthony Brown" w:date="2020-01-09T18:05:00Z">
        <w:r w:rsidRPr="00AF12D0" w:rsidDel="00D17B39">
          <w:delText>Cyber</w:delText>
        </w:r>
      </w:del>
      <w:ins w:id="212" w:author="Anthony Brown" w:date="2020-01-09T18:05:00Z">
        <w:r w:rsidR="00D17B39" w:rsidRPr="00AF12D0">
          <w:t>C</w:t>
        </w:r>
      </w:ins>
      <w:ins w:id="213" w:author="Anthony Brown" w:date="2020-01-09T18:01:00Z">
        <w:r w:rsidR="00D17B39" w:rsidRPr="00AF12D0">
          <w:t>yber</w:t>
        </w:r>
      </w:ins>
      <w:r w:rsidRPr="00AF12D0">
        <w:t xml:space="preserve">security </w:t>
      </w:r>
      <w:del w:id="214" w:author="Anthony Brown" w:date="2020-01-09T18:01:00Z">
        <w:r w:rsidRPr="00AF12D0" w:rsidDel="00D17B39">
          <w:delText xml:space="preserve">continues to have a major impact on the world today, it </w:delText>
        </w:r>
      </w:del>
      <w:r w:rsidRPr="00AF12D0">
        <w:t xml:space="preserve">allows </w:t>
      </w:r>
      <w:del w:id="215" w:author="Anthony Brown" w:date="2020-01-09T18:01:00Z">
        <w:r w:rsidRPr="00AF12D0" w:rsidDel="00D17B39">
          <w:delText xml:space="preserve">business and </w:delText>
        </w:r>
      </w:del>
      <w:r w:rsidRPr="00AF12D0">
        <w:t>organi</w:t>
      </w:r>
      <w:ins w:id="216" w:author="Anthony Brown" w:date="2020-01-09T18:01:00Z">
        <w:r w:rsidR="00D17B39" w:rsidRPr="00AF12D0">
          <w:t>s</w:t>
        </w:r>
      </w:ins>
      <w:del w:id="217" w:author="Anthony Brown" w:date="2020-01-09T18:01:00Z">
        <w:r w:rsidRPr="00AF12D0" w:rsidDel="00D17B39">
          <w:delText>z</w:delText>
        </w:r>
      </w:del>
      <w:r w:rsidRPr="00AF12D0">
        <w:t xml:space="preserve">ations to protect their most </w:t>
      </w:r>
      <w:r w:rsidR="00B561F0" w:rsidRPr="00AF12D0">
        <w:t>valuable</w:t>
      </w:r>
      <w:r w:rsidRPr="00AF12D0">
        <w:t xml:space="preserve"> assets</w:t>
      </w:r>
      <w:r w:rsidR="00FE5CCD" w:rsidRPr="00AF12D0">
        <w:t xml:space="preserve">. </w:t>
      </w:r>
      <w:ins w:id="218" w:author="Anthony Brown" w:date="2020-01-09T18:06:00Z">
        <w:r w:rsidR="00D17B39" w:rsidRPr="00AF12D0">
          <w:t>Cyber-crime has a major impact on the world today</w:t>
        </w:r>
      </w:ins>
      <w:ins w:id="219" w:author="Anthony Brown" w:date="2020-01-09T21:53:00Z">
        <w:r w:rsidR="00AF2460" w:rsidRPr="00AF12D0">
          <w:t>,</w:t>
        </w:r>
      </w:ins>
      <w:ins w:id="220" w:author="Anthony Brown" w:date="2020-01-09T18:06:00Z">
        <w:r w:rsidR="00D17B39" w:rsidRPr="00AF12D0">
          <w:t xml:space="preserve"> and t</w:t>
        </w:r>
      </w:ins>
      <w:del w:id="221" w:author="Anthony Brown" w:date="2020-01-09T18:06:00Z">
        <w:r w:rsidR="00FE5CCD" w:rsidRPr="00AF12D0" w:rsidDel="00D17B39">
          <w:delText>T</w:delText>
        </w:r>
      </w:del>
      <w:r w:rsidR="00FE5CCD" w:rsidRPr="00AF12D0">
        <w:t xml:space="preserve">he </w:t>
      </w:r>
      <w:r w:rsidR="00D17B39" w:rsidRPr="00AF12D0">
        <w:t>cybersecurity</w:t>
      </w:r>
      <w:r w:rsidR="00FE5CCD" w:rsidRPr="00AF12D0">
        <w:t xml:space="preserve"> industry has created </w:t>
      </w:r>
      <w:r w:rsidR="00562DDD" w:rsidRPr="00AF12D0">
        <w:t>numerous</w:t>
      </w:r>
      <w:r w:rsidR="00FE5CCD" w:rsidRPr="00AF12D0">
        <w:t xml:space="preserve"> employment </w:t>
      </w:r>
      <w:r w:rsidR="00562DDD" w:rsidRPr="00AF12D0">
        <w:t>opportunit</w:t>
      </w:r>
      <w:ins w:id="222" w:author="Anthony Brown" w:date="2020-01-09T18:03:00Z">
        <w:r w:rsidR="00D17B39" w:rsidRPr="00AF12D0">
          <w:t>ies</w:t>
        </w:r>
      </w:ins>
      <w:ins w:id="223" w:author="Anthony Brown" w:date="2020-01-09T18:06:00Z">
        <w:r w:rsidR="00D17B39" w:rsidRPr="00AF12D0">
          <w:t xml:space="preserve"> in response</w:t>
        </w:r>
      </w:ins>
      <w:ins w:id="224" w:author="Anthony Brown" w:date="2020-01-09T18:03:00Z">
        <w:r w:rsidR="00D17B39" w:rsidRPr="00AF12D0">
          <w:t xml:space="preserve">. </w:t>
        </w:r>
      </w:ins>
      <w:del w:id="225" w:author="Anthony Brown" w:date="2020-01-09T18:03:00Z">
        <w:r w:rsidR="00562DDD" w:rsidRPr="00AF12D0" w:rsidDel="00D17B39">
          <w:delText>y’s</w:delText>
        </w:r>
        <w:r w:rsidR="00FE5CCD" w:rsidRPr="00AF12D0" w:rsidDel="00D17B39">
          <w:delText xml:space="preserve"> such has cybersecurity </w:delText>
        </w:r>
        <w:r w:rsidR="000A4F39" w:rsidRPr="00AF12D0" w:rsidDel="00D17B39">
          <w:delText>specialist</w:delText>
        </w:r>
        <w:r w:rsidR="00D11A44" w:rsidRPr="00AF12D0" w:rsidDel="00D17B39">
          <w:delText>s</w:delText>
        </w:r>
        <w:r w:rsidR="00EB3970" w:rsidRPr="00AF12D0" w:rsidDel="00D17B39">
          <w:delText xml:space="preserve"> and </w:delText>
        </w:r>
      </w:del>
      <w:del w:id="226" w:author="Anthony Brown" w:date="2020-01-09T18:02:00Z">
        <w:r w:rsidR="00EB3970" w:rsidRPr="00AF12D0" w:rsidDel="00D17B39">
          <w:delText>C</w:delText>
        </w:r>
      </w:del>
      <w:del w:id="227" w:author="Anthony Brown" w:date="2020-01-09T18:03:00Z">
        <w:r w:rsidR="00EB3970" w:rsidRPr="00AF12D0" w:rsidDel="00D17B39">
          <w:delText>yber</w:delText>
        </w:r>
      </w:del>
      <w:del w:id="228" w:author="Anthony Brown" w:date="2020-01-09T18:02:00Z">
        <w:r w:rsidR="00EB3970" w:rsidRPr="00AF12D0" w:rsidDel="00D17B39">
          <w:delText xml:space="preserve"> R</w:delText>
        </w:r>
      </w:del>
      <w:del w:id="229" w:author="Anthony Brown" w:date="2020-01-09T18:03:00Z">
        <w:r w:rsidR="00EB3970" w:rsidRPr="00AF12D0" w:rsidDel="00D17B39">
          <w:delText xml:space="preserve">isk </w:delText>
        </w:r>
      </w:del>
      <w:del w:id="230" w:author="Anthony Brown" w:date="2020-01-09T18:02:00Z">
        <w:r w:rsidR="00EB3970" w:rsidRPr="00AF12D0" w:rsidDel="00D17B39">
          <w:delText>C</w:delText>
        </w:r>
      </w:del>
      <w:del w:id="231" w:author="Anthony Brown" w:date="2020-01-09T18:03:00Z">
        <w:r w:rsidR="00EB3970" w:rsidRPr="00AF12D0" w:rsidDel="00D17B39">
          <w:delText>onsultants</w:delText>
        </w:r>
        <w:r w:rsidR="00D11A44" w:rsidRPr="00AF12D0" w:rsidDel="00D17B39">
          <w:delText xml:space="preserve">, </w:delText>
        </w:r>
      </w:del>
      <w:r w:rsidR="004664BE" w:rsidRPr="00AF12D0">
        <w:t>I</w:t>
      </w:r>
      <w:r w:rsidR="00D11A44" w:rsidRPr="00AF12D0">
        <w:t xml:space="preserve">t is a </w:t>
      </w:r>
      <w:del w:id="232" w:author="Anthony Brown" w:date="2020-01-09T18:03:00Z">
        <w:r w:rsidR="00F84F7A" w:rsidRPr="00AF12D0" w:rsidDel="00D17B39">
          <w:delText>multibillion</w:delText>
        </w:r>
        <w:r w:rsidR="00D11A44" w:rsidRPr="00AF12D0" w:rsidDel="00D17B39">
          <w:delText xml:space="preserve"> </w:delText>
        </w:r>
      </w:del>
      <w:ins w:id="233" w:author="Anthony Brown" w:date="2020-01-09T18:03:00Z">
        <w:r w:rsidR="00D17B39" w:rsidRPr="00AF12D0">
          <w:t>multibillion-</w:t>
        </w:r>
      </w:ins>
      <w:r w:rsidR="00B561F0" w:rsidRPr="00AF12D0">
        <w:t>dollar</w:t>
      </w:r>
      <w:r w:rsidR="00D11A44" w:rsidRPr="00AF12D0">
        <w:t xml:space="preserve"> </w:t>
      </w:r>
      <w:r w:rsidR="00B561F0" w:rsidRPr="00AF12D0">
        <w:t>industry</w:t>
      </w:r>
      <w:r w:rsidR="00D11A44" w:rsidRPr="00AF12D0">
        <w:t xml:space="preserve"> with a </w:t>
      </w:r>
      <w:r w:rsidR="00FE5CCD" w:rsidRPr="00AF12D0">
        <w:t xml:space="preserve">market </w:t>
      </w:r>
      <w:r w:rsidR="00B561F0" w:rsidRPr="00AF12D0">
        <w:t>value</w:t>
      </w:r>
      <w:r w:rsidR="00FE5CCD" w:rsidRPr="00AF12D0">
        <w:t xml:space="preserve"> of more </w:t>
      </w:r>
      <w:r w:rsidR="00F84F7A" w:rsidRPr="00AF12D0">
        <w:t>than</w:t>
      </w:r>
      <w:r w:rsidR="00FE5CCD" w:rsidRPr="00AF12D0">
        <w:t xml:space="preserve"> $120 billion</w:t>
      </w:r>
      <w:ins w:id="234" w:author="Anthony Brown" w:date="2020-01-09T18:03:00Z">
        <w:r w:rsidR="00D17B39" w:rsidRPr="00AF12D0">
          <w:t xml:space="preserve">. </w:t>
        </w:r>
      </w:ins>
      <w:del w:id="235" w:author="Anthony Brown" w:date="2020-01-09T18:03:00Z">
        <w:r w:rsidR="004664BE" w:rsidRPr="00AF12D0" w:rsidDel="00D17B39">
          <w:delText xml:space="preserve"> </w:delText>
        </w:r>
      </w:del>
      <w:ins w:id="236" w:author="Anthony Brown" w:date="2020-01-09T18:03:00Z">
        <w:r w:rsidR="00D17B39" w:rsidRPr="00AF12D0">
          <w:t>A</w:t>
        </w:r>
      </w:ins>
      <w:del w:id="237" w:author="Anthony Brown" w:date="2020-01-09T18:03:00Z">
        <w:r w:rsidR="005715E7" w:rsidRPr="00AF12D0" w:rsidDel="00D17B39">
          <w:delText>a</w:delText>
        </w:r>
      </w:del>
      <w:r w:rsidR="005715E7" w:rsidRPr="00AF12D0">
        <w:t xml:space="preserve">s </w:t>
      </w:r>
      <w:ins w:id="238" w:author="Anthony Brown" w:date="2020-01-09T18:04:00Z">
        <w:r w:rsidR="00D17B39" w:rsidRPr="00AF12D0">
          <w:t xml:space="preserve">we develop </w:t>
        </w:r>
      </w:ins>
      <w:r w:rsidR="00D11A44" w:rsidRPr="00AF12D0">
        <w:t xml:space="preserve">more </w:t>
      </w:r>
      <w:r w:rsidR="00B561F0" w:rsidRPr="00AF12D0">
        <w:t>technologies</w:t>
      </w:r>
      <w:ins w:id="239" w:author="Anthony Brown" w:date="2020-01-09T18:03:00Z">
        <w:r w:rsidR="00D17B39" w:rsidRPr="00AF12D0">
          <w:t>,</w:t>
        </w:r>
      </w:ins>
      <w:r w:rsidR="005715E7" w:rsidRPr="00AF12D0">
        <w:t xml:space="preserve"> such as </w:t>
      </w:r>
      <w:r w:rsidR="00D17B39" w:rsidRPr="00AF12D0">
        <w:t>cognitive computing</w:t>
      </w:r>
      <w:r w:rsidR="005715E7" w:rsidRPr="00AF12D0">
        <w:t xml:space="preserve">, </w:t>
      </w:r>
      <w:ins w:id="240" w:author="Anthony Brown" w:date="2020-01-09T18:03:00Z">
        <w:r w:rsidR="00D17B39" w:rsidRPr="00AF12D0">
          <w:t>h</w:t>
        </w:r>
      </w:ins>
      <w:del w:id="241" w:author="Anthony Brown" w:date="2020-01-09T18:03:00Z">
        <w:r w:rsidR="005715E7" w:rsidRPr="00AF12D0" w:rsidDel="00D17B39">
          <w:delText>H</w:delText>
        </w:r>
      </w:del>
      <w:r w:rsidR="005715E7" w:rsidRPr="00AF12D0">
        <w:t xml:space="preserve">ardware authentication and </w:t>
      </w:r>
      <w:ins w:id="242" w:author="Anthony Brown" w:date="2020-01-09T18:04:00Z">
        <w:r w:rsidR="00D17B39" w:rsidRPr="00AF12D0">
          <w:t>u</w:t>
        </w:r>
      </w:ins>
      <w:del w:id="243" w:author="Anthony Brown" w:date="2020-01-09T18:04:00Z">
        <w:r w:rsidR="005715E7" w:rsidRPr="00AF12D0" w:rsidDel="00D17B39">
          <w:delText>U</w:delText>
        </w:r>
      </w:del>
      <w:r w:rsidR="005715E7" w:rsidRPr="00AF12D0">
        <w:t>ser-behavio</w:t>
      </w:r>
      <w:ins w:id="244" w:author="Anthony Brown" w:date="2020-01-09T18:04:00Z">
        <w:r w:rsidR="00D17B39" w:rsidRPr="00AF12D0">
          <w:t>u</w:t>
        </w:r>
      </w:ins>
      <w:r w:rsidR="005715E7" w:rsidRPr="00AF12D0">
        <w:t>r analytics</w:t>
      </w:r>
      <w:del w:id="245" w:author="Anthony Brown" w:date="2020-01-09T18:04:00Z">
        <w:r w:rsidR="00D11A44" w:rsidRPr="00AF12D0" w:rsidDel="00D17B39">
          <w:delText xml:space="preserve"> are developed</w:delText>
        </w:r>
      </w:del>
      <w:ins w:id="246" w:author="Anthony Brown" w:date="2020-01-09T18:04:00Z">
        <w:r w:rsidR="00D17B39" w:rsidRPr="00AF12D0">
          <w:t>,</w:t>
        </w:r>
      </w:ins>
      <w:del w:id="247" w:author="Anthony Brown" w:date="2020-01-09T18:04:00Z">
        <w:r w:rsidR="004664BE" w:rsidRPr="00AF12D0" w:rsidDel="00D17B39">
          <w:delText>.</w:delText>
        </w:r>
      </w:del>
      <w:r w:rsidR="005715E7" w:rsidRPr="00AF12D0">
        <w:t xml:space="preserve"> </w:t>
      </w:r>
      <w:ins w:id="248" w:author="Anthony Brown" w:date="2020-01-09T18:04:00Z">
        <w:r w:rsidR="00D17B39" w:rsidRPr="00AF12D0">
          <w:t>t</w:t>
        </w:r>
      </w:ins>
      <w:del w:id="249" w:author="Anthony Brown" w:date="2020-01-09T18:04:00Z">
        <w:r w:rsidR="004664BE" w:rsidRPr="00AF12D0" w:rsidDel="00D17B39">
          <w:delText>T</w:delText>
        </w:r>
      </w:del>
      <w:r w:rsidR="005715E7" w:rsidRPr="00AF12D0">
        <w:t xml:space="preserve">he </w:t>
      </w:r>
      <w:proofErr w:type="gramStart"/>
      <w:r w:rsidR="005715E7" w:rsidRPr="00AF12D0">
        <w:t>market</w:t>
      </w:r>
      <w:proofErr w:type="gramEnd"/>
      <w:r w:rsidR="005715E7" w:rsidRPr="00AF12D0">
        <w:t xml:space="preserve"> value </w:t>
      </w:r>
      <w:ins w:id="250" w:author="Anthony Brown" w:date="2020-01-09T18:04:00Z">
        <w:r w:rsidR="00D17B39" w:rsidRPr="00AF12D0">
          <w:t>will increase</w:t>
        </w:r>
      </w:ins>
      <w:ins w:id="251" w:author="Anthony Brown" w:date="2020-01-09T18:05:00Z">
        <w:r w:rsidR="00D17B39" w:rsidRPr="00AF12D0">
          <w:t xml:space="preserve">. </w:t>
        </w:r>
      </w:ins>
      <w:ins w:id="252" w:author="Anthony Brown" w:date="2020-01-09T18:07:00Z">
        <w:r w:rsidR="00D17B39" w:rsidRPr="00AF12D0">
          <w:t>The industry predicts t</w:t>
        </w:r>
      </w:ins>
      <w:ins w:id="253" w:author="Anthony Brown" w:date="2020-01-09T18:05:00Z">
        <w:r w:rsidR="00D17B39" w:rsidRPr="00AF12D0">
          <w:t xml:space="preserve">he </w:t>
        </w:r>
      </w:ins>
      <w:ins w:id="254" w:author="Anthony Brown" w:date="2020-01-09T18:07:00Z">
        <w:r w:rsidR="00D17B39" w:rsidRPr="00AF12D0">
          <w:t xml:space="preserve">value of the </w:t>
        </w:r>
      </w:ins>
      <w:ins w:id="255" w:author="Anthony Brown" w:date="2020-01-09T18:05:00Z">
        <w:r w:rsidR="00D17B39" w:rsidRPr="00AF12D0">
          <w:t xml:space="preserve">sector </w:t>
        </w:r>
      </w:ins>
      <w:del w:id="256" w:author="Anthony Brown" w:date="2020-01-09T18:08:00Z">
        <w:r w:rsidR="00FE5CCD" w:rsidRPr="00AF12D0" w:rsidDel="00D17B39">
          <w:delText xml:space="preserve">is set </w:delText>
        </w:r>
      </w:del>
      <w:ins w:id="257" w:author="Anthony Brown" w:date="2020-01-09T18:08:00Z">
        <w:r w:rsidR="00D17B39" w:rsidRPr="00AF12D0">
          <w:t xml:space="preserve">will </w:t>
        </w:r>
      </w:ins>
      <w:r w:rsidR="00FE5CCD" w:rsidRPr="00AF12D0">
        <w:t xml:space="preserve">to </w:t>
      </w:r>
      <w:del w:id="258" w:author="Anthony Brown" w:date="2020-01-09T18:08:00Z">
        <w:r w:rsidR="00FE5CCD" w:rsidRPr="00AF12D0" w:rsidDel="00D17B39">
          <w:delText xml:space="preserve">increase </w:delText>
        </w:r>
      </w:del>
      <w:ins w:id="259" w:author="Anthony Brown" w:date="2020-01-09T18:08:00Z">
        <w:r w:rsidR="00D17B39" w:rsidRPr="00AF12D0">
          <w:t xml:space="preserve">grow </w:t>
        </w:r>
      </w:ins>
      <w:r w:rsidR="00FE5CCD" w:rsidRPr="00AF12D0">
        <w:t xml:space="preserve">to $300 billion by 2024. </w:t>
      </w:r>
    </w:p>
    <w:p w14:paraId="613EF00A" w14:textId="77777777" w:rsidR="000A4F39" w:rsidRPr="00AF12D0" w:rsidRDefault="000A4F39" w:rsidP="00FE5CCD"/>
    <w:p w14:paraId="58194A3C" w14:textId="11DD926B" w:rsidR="00562DDD" w:rsidRPr="00AF12D0" w:rsidRDefault="00FE2585" w:rsidP="00FE5CCD">
      <w:ins w:id="260" w:author="Anthony Brown" w:date="2020-01-09T18:52:00Z">
        <w:r w:rsidRPr="00AF12D0">
          <w:t>Experts have conflicting views o</w:t>
        </w:r>
      </w:ins>
      <w:ins w:id="261" w:author="Anthony Brown" w:date="2020-01-09T18:53:00Z">
        <w:r w:rsidRPr="00AF12D0">
          <w:t>n</w:t>
        </w:r>
      </w:ins>
      <w:ins w:id="262" w:author="Anthony Brown" w:date="2020-01-09T18:52:00Z">
        <w:r w:rsidRPr="00AF12D0">
          <w:t xml:space="preserve"> the impac</w:t>
        </w:r>
      </w:ins>
      <w:ins w:id="263" w:author="Anthony Brown" w:date="2020-01-09T18:53:00Z">
        <w:r w:rsidRPr="00AF12D0">
          <w:t>t</w:t>
        </w:r>
      </w:ins>
      <w:ins w:id="264" w:author="Anthony Brown" w:date="2020-01-09T18:52:00Z">
        <w:r w:rsidRPr="00AF12D0">
          <w:t>s</w:t>
        </w:r>
      </w:ins>
      <w:ins w:id="265" w:author="Anthony Brown" w:date="2020-01-09T18:53:00Z">
        <w:r w:rsidRPr="00AF12D0">
          <w:t xml:space="preserve"> of AI </w:t>
        </w:r>
      </w:ins>
      <w:del w:id="266" w:author="Anthony Brown" w:date="2020-01-09T18:53:00Z">
        <w:r w:rsidR="000A4F39" w:rsidRPr="00AF12D0" w:rsidDel="00FE2585">
          <w:delText xml:space="preserve">Since the </w:delText>
        </w:r>
        <w:r w:rsidR="00562DDD" w:rsidRPr="00AF12D0" w:rsidDel="00FE2585">
          <w:delText>development</w:delText>
        </w:r>
        <w:r w:rsidR="000A4F39" w:rsidRPr="00AF12D0" w:rsidDel="00FE2585">
          <w:delText xml:space="preserve"> of new cybersecurity </w:delText>
        </w:r>
      </w:del>
      <w:r w:rsidR="00B561F0" w:rsidRPr="00AF12D0">
        <w:t xml:space="preserve">technologies </w:t>
      </w:r>
      <w:ins w:id="267" w:author="Anthony Brown" w:date="2020-01-09T18:53:00Z">
        <w:r w:rsidRPr="00AF12D0">
          <w:t xml:space="preserve">on employment </w:t>
        </w:r>
      </w:ins>
      <w:ins w:id="268" w:author="Anthony Brown" w:date="2020-01-09T18:55:00Z">
        <w:r w:rsidRPr="00AF12D0">
          <w:t>in the field</w:t>
        </w:r>
      </w:ins>
      <w:del w:id="269" w:author="Anthony Brown" w:date="2020-01-09T18:52:00Z">
        <w:r w:rsidR="000A4F39" w:rsidRPr="00AF12D0" w:rsidDel="00FE2585">
          <w:delText xml:space="preserve">such as </w:delText>
        </w:r>
        <w:r w:rsidR="00D17B39" w:rsidRPr="00AF12D0" w:rsidDel="00FE2585">
          <w:delText>AI</w:delText>
        </w:r>
        <w:r w:rsidR="000A4F39" w:rsidRPr="00AF12D0" w:rsidDel="00FE2585">
          <w:delText xml:space="preserve"> (</w:delText>
        </w:r>
        <w:r w:rsidR="00D17B39" w:rsidRPr="00AF12D0" w:rsidDel="00FE2585">
          <w:delText>cognitive computing</w:delText>
        </w:r>
        <w:r w:rsidR="000A4F39" w:rsidRPr="00AF12D0" w:rsidDel="00FE2585">
          <w:delText xml:space="preserve">), </w:delText>
        </w:r>
      </w:del>
      <w:del w:id="270" w:author="Anthony Brown" w:date="2020-01-09T18:53:00Z">
        <w:r w:rsidR="00562DDD" w:rsidRPr="00AF12D0" w:rsidDel="00FE2585">
          <w:delText>experts</w:delText>
        </w:r>
        <w:r w:rsidR="000A4F39" w:rsidRPr="00AF12D0" w:rsidDel="00FE2585">
          <w:delText xml:space="preserve"> in the field seem to have very conflicting views</w:delText>
        </w:r>
      </w:del>
      <w:r w:rsidR="000A4F39" w:rsidRPr="00AF12D0">
        <w:t xml:space="preserve">. </w:t>
      </w:r>
      <w:r w:rsidR="00D17B39" w:rsidRPr="00AF12D0">
        <w:t>AI</w:t>
      </w:r>
      <w:r w:rsidR="000A4F39" w:rsidRPr="00AF12D0">
        <w:t xml:space="preserve"> </w:t>
      </w:r>
      <w:r w:rsidR="00B561F0" w:rsidRPr="00AF12D0">
        <w:t xml:space="preserve">technologies </w:t>
      </w:r>
      <w:r w:rsidR="000A4F39" w:rsidRPr="00AF12D0">
        <w:t xml:space="preserve">have already started to replace </w:t>
      </w:r>
      <w:del w:id="271" w:author="Anthony Brown" w:date="2020-01-09T18:53:00Z">
        <w:r w:rsidR="000A4F39" w:rsidRPr="00AF12D0" w:rsidDel="00FE2585">
          <w:delText xml:space="preserve">human </w:delText>
        </w:r>
      </w:del>
      <w:r w:rsidR="000A4F39" w:rsidRPr="00AF12D0">
        <w:t>workers in many industr</w:t>
      </w:r>
      <w:ins w:id="272" w:author="Anthony Brown" w:date="2020-01-09T18:53:00Z">
        <w:r w:rsidRPr="00AF12D0">
          <w:t>ies</w:t>
        </w:r>
      </w:ins>
      <w:del w:id="273" w:author="Anthony Brown" w:date="2020-01-09T18:53:00Z">
        <w:r w:rsidR="000A4F39" w:rsidRPr="00AF12D0" w:rsidDel="00FE2585">
          <w:delText>y</w:delText>
        </w:r>
      </w:del>
      <w:r w:rsidR="000A4F39" w:rsidRPr="00AF12D0">
        <w:t xml:space="preserve"> such as </w:t>
      </w:r>
      <w:r w:rsidR="000A4F39" w:rsidRPr="00AF12D0">
        <w:rPr>
          <w:color w:val="222222"/>
          <w:shd w:val="clear" w:color="auto" w:fill="FFFFFF"/>
        </w:rPr>
        <w:t xml:space="preserve">healthcare, pharmaceutical research, retail </w:t>
      </w:r>
      <w:r w:rsidR="00F84F7A" w:rsidRPr="00AF12D0">
        <w:rPr>
          <w:color w:val="222222"/>
          <w:shd w:val="clear" w:color="auto" w:fill="FFFFFF"/>
        </w:rPr>
        <w:t>and marketing</w:t>
      </w:r>
      <w:ins w:id="274" w:author="Anthony Brown" w:date="2020-01-09T18:54:00Z">
        <w:r w:rsidRPr="00AF12D0">
          <w:rPr>
            <w:color w:val="222222"/>
            <w:shd w:val="clear" w:color="auto" w:fill="FFFFFF"/>
          </w:rPr>
          <w:t xml:space="preserve">. </w:t>
        </w:r>
      </w:ins>
      <w:del w:id="275" w:author="Anthony Brown" w:date="2020-01-09T18:54:00Z">
        <w:r w:rsidR="000A4F39" w:rsidRPr="00AF12D0" w:rsidDel="00FE2585">
          <w:delText xml:space="preserve">, </w:delText>
        </w:r>
        <w:r w:rsidR="00562DDD" w:rsidRPr="00AF12D0" w:rsidDel="00FE2585">
          <w:delText>and m</w:delText>
        </w:r>
      </w:del>
      <w:ins w:id="276" w:author="Anthony Brown" w:date="2020-01-09T18:54:00Z">
        <w:r w:rsidRPr="00AF12D0">
          <w:t>M</w:t>
        </w:r>
      </w:ins>
      <w:r w:rsidR="00562DDD" w:rsidRPr="00AF12D0">
        <w:t>a</w:t>
      </w:r>
      <w:r w:rsidR="000A4F39" w:rsidRPr="00AF12D0">
        <w:t xml:space="preserve">ny </w:t>
      </w:r>
      <w:r w:rsidR="00562DDD" w:rsidRPr="00AF12D0">
        <w:t xml:space="preserve">experts </w:t>
      </w:r>
      <w:r w:rsidR="000A4F39" w:rsidRPr="00AF12D0">
        <w:t xml:space="preserve">fear that </w:t>
      </w:r>
      <w:r w:rsidR="00562DDD" w:rsidRPr="00AF12D0">
        <w:t xml:space="preserve">this could also happen in the field of </w:t>
      </w:r>
      <w:r w:rsidR="00D17B39" w:rsidRPr="00AF12D0">
        <w:t>cybersecurity</w:t>
      </w:r>
      <w:r w:rsidR="00562DDD" w:rsidRPr="00AF12D0">
        <w:t xml:space="preserve">. Some </w:t>
      </w:r>
      <w:del w:id="277" w:author="Anthony Brown" w:date="2020-01-09T18:54:00Z">
        <w:r w:rsidR="00562DDD" w:rsidRPr="00AF12D0" w:rsidDel="00FE2585">
          <w:delText xml:space="preserve">already in the field seem to </w:delText>
        </w:r>
      </w:del>
      <w:r w:rsidR="00562DDD" w:rsidRPr="00AF12D0">
        <w:t>disagree</w:t>
      </w:r>
      <w:ins w:id="278" w:author="Anthony Brown" w:date="2020-01-09T18:55:00Z">
        <w:r w:rsidRPr="00AF12D0">
          <w:t>.</w:t>
        </w:r>
      </w:ins>
      <w:del w:id="279" w:author="Anthony Brown" w:date="2020-01-09T18:55:00Z">
        <w:r w:rsidR="00562DDD" w:rsidRPr="00AF12D0" w:rsidDel="00FE2585">
          <w:delText>,</w:delText>
        </w:r>
      </w:del>
      <w:r w:rsidR="00562DDD" w:rsidRPr="00AF12D0">
        <w:t xml:space="preserve"> Aaron </w:t>
      </w:r>
      <w:proofErr w:type="spellStart"/>
      <w:r w:rsidR="00562DDD" w:rsidRPr="00AF12D0">
        <w:t>Levie</w:t>
      </w:r>
      <w:proofErr w:type="spellEnd"/>
      <w:r w:rsidR="00562DDD" w:rsidRPr="00AF12D0">
        <w:t>, chief executive of cloud storage</w:t>
      </w:r>
      <w:ins w:id="280" w:author="Anthony Brown" w:date="2020-01-09T18:55:00Z">
        <w:r w:rsidRPr="00AF12D0">
          <w:t xml:space="preserve"> service</w:t>
        </w:r>
      </w:ins>
      <w:r w:rsidR="00562DDD" w:rsidRPr="00AF12D0">
        <w:t xml:space="preserve"> </w:t>
      </w:r>
      <w:ins w:id="281" w:author="Anthony Brown" w:date="2020-01-09T18:55:00Z">
        <w:r w:rsidRPr="00AF12D0">
          <w:t>‘</w:t>
        </w:r>
      </w:ins>
      <w:ins w:id="282" w:author="Anthony Brown" w:date="2020-01-09T18:54:00Z">
        <w:r w:rsidRPr="00AF12D0">
          <w:t>V</w:t>
        </w:r>
      </w:ins>
      <w:del w:id="283" w:author="Anthony Brown" w:date="2020-01-09T18:54:00Z">
        <w:r w:rsidR="00562DDD" w:rsidRPr="00AF12D0" w:rsidDel="00FE2585">
          <w:delText>v</w:delText>
        </w:r>
      </w:del>
      <w:r w:rsidR="00562DDD" w:rsidRPr="00AF12D0">
        <w:t>endor Box</w:t>
      </w:r>
      <w:ins w:id="284" w:author="Anthony Brown" w:date="2020-01-09T18:55:00Z">
        <w:r w:rsidRPr="00AF12D0">
          <w:t>’</w:t>
        </w:r>
      </w:ins>
      <w:r w:rsidR="00562DDD" w:rsidRPr="00AF12D0">
        <w:t xml:space="preserve"> once said “If you want a job for the next few years, work in technology. If you want a job for life, work in cybersecurity</w:t>
      </w:r>
      <w:del w:id="285" w:author="Anthony Brown" w:date="2020-01-09T18:54:00Z">
        <w:r w:rsidR="00562DDD" w:rsidRPr="00AF12D0" w:rsidDel="00FE2585">
          <w:delText>.</w:delText>
        </w:r>
      </w:del>
      <w:r w:rsidR="00562DDD" w:rsidRPr="00AF12D0">
        <w:t xml:space="preserve">”. </w:t>
      </w:r>
    </w:p>
    <w:p w14:paraId="41C5827C" w14:textId="77777777" w:rsidR="00562DDD" w:rsidRPr="00AF12D0" w:rsidRDefault="00562DDD" w:rsidP="00FE5CCD"/>
    <w:p w14:paraId="036A3617" w14:textId="77575352" w:rsidR="00FE5CCD" w:rsidRPr="00AF12D0" w:rsidRDefault="00562DDD" w:rsidP="00FE5CCD">
      <w:r w:rsidRPr="00AF12D0">
        <w:t xml:space="preserve">Tech enthusiasts and some cybersecurity specialists believe that advancements in </w:t>
      </w:r>
      <w:r w:rsidR="00D17B39" w:rsidRPr="00AF12D0">
        <w:t>AI</w:t>
      </w:r>
      <w:r w:rsidRPr="00AF12D0">
        <w:t xml:space="preserve"> </w:t>
      </w:r>
      <w:del w:id="286" w:author="Anthony Brown" w:date="2020-01-09T18:56:00Z">
        <w:r w:rsidRPr="00AF12D0" w:rsidDel="00FE2585">
          <w:delText>(</w:delText>
        </w:r>
        <w:r w:rsidR="00D17B39" w:rsidRPr="00AF12D0" w:rsidDel="00FE2585">
          <w:delText>cognitive computing</w:delText>
        </w:r>
        <w:r w:rsidRPr="00AF12D0" w:rsidDel="00FE2585">
          <w:delText xml:space="preserve">) </w:delText>
        </w:r>
      </w:del>
      <w:r w:rsidRPr="00AF12D0">
        <w:t xml:space="preserve">for </w:t>
      </w:r>
      <w:r w:rsidR="00D17B39" w:rsidRPr="00AF12D0">
        <w:t xml:space="preserve">cybersecurity </w:t>
      </w:r>
      <w:r w:rsidRPr="00AF12D0">
        <w:t xml:space="preserve">will not remove </w:t>
      </w:r>
      <w:r w:rsidR="00D17B39" w:rsidRPr="00AF12D0">
        <w:t xml:space="preserve">cybersecurity </w:t>
      </w:r>
      <w:r w:rsidRPr="00AF12D0">
        <w:t xml:space="preserve">jobs, but it will </w:t>
      </w:r>
      <w:r w:rsidR="00F84F7A" w:rsidRPr="00AF12D0">
        <w:t>drastically</w:t>
      </w:r>
      <w:r w:rsidRPr="00AF12D0">
        <w:t xml:space="preserve"> change them. </w:t>
      </w:r>
      <w:r w:rsidR="005715E7" w:rsidRPr="00AF12D0">
        <w:t xml:space="preserve">In the not so </w:t>
      </w:r>
      <w:del w:id="287" w:author="Anthony Brown" w:date="2020-01-09T18:56:00Z">
        <w:r w:rsidR="00F84F7A" w:rsidRPr="00AF12D0" w:rsidDel="00FE2585">
          <w:delText>distance</w:delText>
        </w:r>
        <w:r w:rsidR="005715E7" w:rsidRPr="00AF12D0" w:rsidDel="00FE2585">
          <w:delText xml:space="preserve"> </w:delText>
        </w:r>
      </w:del>
      <w:ins w:id="288" w:author="Anthony Brown" w:date="2020-01-09T18:56:00Z">
        <w:r w:rsidR="00FE2585" w:rsidRPr="00AF12D0">
          <w:t xml:space="preserve">distant </w:t>
        </w:r>
      </w:ins>
      <w:r w:rsidR="00F84F7A" w:rsidRPr="00AF12D0">
        <w:t>future,</w:t>
      </w:r>
      <w:r w:rsidR="005715E7" w:rsidRPr="00AF12D0">
        <w:t xml:space="preserve"> we could see </w:t>
      </w:r>
      <w:r w:rsidR="00F84F7A" w:rsidRPr="00AF12D0">
        <w:t>humans and</w:t>
      </w:r>
      <w:r w:rsidR="005715E7" w:rsidRPr="00AF12D0">
        <w:t xml:space="preserve"> </w:t>
      </w:r>
      <w:r w:rsidR="00D17B39" w:rsidRPr="00AF12D0">
        <w:t>AI</w:t>
      </w:r>
      <w:r w:rsidR="005715E7" w:rsidRPr="00AF12D0">
        <w:t xml:space="preserve"> working </w:t>
      </w:r>
      <w:r w:rsidR="00F84F7A" w:rsidRPr="00AF12D0">
        <w:t>together</w:t>
      </w:r>
      <w:r w:rsidR="005715E7" w:rsidRPr="00AF12D0">
        <w:t xml:space="preserve"> to </w:t>
      </w:r>
      <w:r w:rsidR="004664BE" w:rsidRPr="00AF12D0">
        <w:t>complement</w:t>
      </w:r>
      <w:r w:rsidR="005715E7" w:rsidRPr="00AF12D0">
        <w:t xml:space="preserve"> each other</w:t>
      </w:r>
      <w:r w:rsidR="004664BE" w:rsidRPr="00AF12D0">
        <w:t>.</w:t>
      </w:r>
      <w:r w:rsidR="00D11A44" w:rsidRPr="00AF12D0">
        <w:t xml:space="preserve"> </w:t>
      </w:r>
      <w:r w:rsidR="004664BE" w:rsidRPr="00AF12D0">
        <w:t>A</w:t>
      </w:r>
      <w:r w:rsidR="00D11A44" w:rsidRPr="00AF12D0">
        <w:t xml:space="preserve">n </w:t>
      </w:r>
      <w:r w:rsidR="00F84F7A" w:rsidRPr="00AF12D0">
        <w:t>example</w:t>
      </w:r>
      <w:r w:rsidR="00D11A44" w:rsidRPr="00AF12D0">
        <w:t xml:space="preserve"> of this would be </w:t>
      </w:r>
      <w:r w:rsidR="00D17B39" w:rsidRPr="00AF12D0">
        <w:t>AI</w:t>
      </w:r>
      <w:r w:rsidR="00D11A44" w:rsidRPr="00AF12D0">
        <w:t xml:space="preserve"> responding to a malware attack</w:t>
      </w:r>
      <w:r w:rsidR="001E5B97" w:rsidRPr="00AF12D0">
        <w:t xml:space="preserve">, </w:t>
      </w:r>
      <w:r w:rsidR="00F84F7A" w:rsidRPr="00AF12D0">
        <w:t>quickly</w:t>
      </w:r>
      <w:r w:rsidR="001E5B97" w:rsidRPr="00AF12D0">
        <w:t xml:space="preserve"> </w:t>
      </w:r>
      <w:r w:rsidR="00F84F7A" w:rsidRPr="00AF12D0">
        <w:t>researching</w:t>
      </w:r>
      <w:r w:rsidR="001E5B97" w:rsidRPr="00AF12D0">
        <w:t xml:space="preserve"> characteristics of the </w:t>
      </w:r>
      <w:r w:rsidR="00F84F7A" w:rsidRPr="00AF12D0">
        <w:t>malware</w:t>
      </w:r>
      <w:r w:rsidR="001E5B97" w:rsidRPr="00AF12D0">
        <w:t xml:space="preserve"> and </w:t>
      </w:r>
      <w:r w:rsidR="00F84F7A" w:rsidRPr="00AF12D0">
        <w:t>recommended</w:t>
      </w:r>
      <w:r w:rsidR="001E5B97" w:rsidRPr="00AF12D0">
        <w:t xml:space="preserve"> a course o</w:t>
      </w:r>
      <w:r w:rsidR="00F84F7A" w:rsidRPr="00AF12D0">
        <w:t>f</w:t>
      </w:r>
      <w:r w:rsidR="001E5B97" w:rsidRPr="00AF12D0">
        <w:t xml:space="preserve"> action</w:t>
      </w:r>
      <w:ins w:id="289" w:author="Anthony Brown" w:date="2020-01-09T18:57:00Z">
        <w:r w:rsidR="00FE2585" w:rsidRPr="00AF12D0">
          <w:t>.</w:t>
        </w:r>
      </w:ins>
      <w:del w:id="290" w:author="Anthony Brown" w:date="2020-01-09T18:57:00Z">
        <w:r w:rsidR="001E5B97" w:rsidRPr="00AF12D0" w:rsidDel="00FE2585">
          <w:delText xml:space="preserve"> to a human worker.</w:delText>
        </w:r>
      </w:del>
      <w:r w:rsidR="001E5B97" w:rsidRPr="00AF12D0">
        <w:t xml:space="preserve"> </w:t>
      </w:r>
      <w:ins w:id="291" w:author="Anthony Brown" w:date="2020-01-09T18:58:00Z">
        <w:r w:rsidR="00FE2585" w:rsidRPr="00AF12D0">
          <w:t xml:space="preserve">AI relieves the </w:t>
        </w:r>
      </w:ins>
      <w:del w:id="292" w:author="Anthony Brown" w:date="2020-01-09T18:58:00Z">
        <w:r w:rsidR="001E5B97" w:rsidRPr="00AF12D0" w:rsidDel="00FE2585">
          <w:delText xml:space="preserve">This would relieve </w:delText>
        </w:r>
      </w:del>
      <w:r w:rsidR="001E5B97" w:rsidRPr="00AF12D0">
        <w:t xml:space="preserve">analysts from any </w:t>
      </w:r>
      <w:del w:id="293" w:author="Anthony Brown" w:date="2020-01-09T18:58:00Z">
        <w:r w:rsidR="003C751D" w:rsidRPr="00AF12D0" w:rsidDel="00FE2585">
          <w:delText xml:space="preserve">doing </w:delText>
        </w:r>
      </w:del>
      <w:ins w:id="294" w:author="Anthony Brown" w:date="2020-01-09T18:57:00Z">
        <w:r w:rsidR="00FE2585" w:rsidRPr="00AF12D0">
          <w:t>time</w:t>
        </w:r>
      </w:ins>
      <w:ins w:id="295" w:author="Anthony Brown" w:date="2020-01-09T18:58:00Z">
        <w:r w:rsidR="00FE2585" w:rsidRPr="00AF12D0">
          <w:t>-</w:t>
        </w:r>
      </w:ins>
      <w:ins w:id="296" w:author="Anthony Brown" w:date="2020-01-09T18:57:00Z">
        <w:r w:rsidR="00FE2585" w:rsidRPr="00AF12D0">
          <w:t xml:space="preserve">consuming </w:t>
        </w:r>
      </w:ins>
      <w:del w:id="297" w:author="Anthony Brown" w:date="2020-01-09T18:57:00Z">
        <w:r w:rsidR="003C751D" w:rsidRPr="00AF12D0" w:rsidDel="00FE2585">
          <w:delText xml:space="preserve">any </w:delText>
        </w:r>
      </w:del>
      <w:r w:rsidR="003C751D" w:rsidRPr="00AF12D0">
        <w:t>manual research</w:t>
      </w:r>
      <w:ins w:id="298" w:author="Anthony Brown" w:date="2020-01-09T18:57:00Z">
        <w:r w:rsidR="00FE2585" w:rsidRPr="00AF12D0">
          <w:t xml:space="preserve">. </w:t>
        </w:r>
      </w:ins>
      <w:ins w:id="299" w:author="Anthony Brown" w:date="2020-01-09T18:58:00Z">
        <w:r w:rsidR="00FE2585" w:rsidRPr="00AF12D0">
          <w:t>I</w:t>
        </w:r>
      </w:ins>
      <w:del w:id="300" w:author="Anthony Brown" w:date="2020-01-09T18:58:00Z">
        <w:r w:rsidR="003C751D" w:rsidRPr="00AF12D0" w:rsidDel="00FE2585">
          <w:delText xml:space="preserve"> </w:delText>
        </w:r>
        <w:r w:rsidR="001E5B97" w:rsidRPr="00AF12D0" w:rsidDel="00FE2585">
          <w:delText>and i</w:delText>
        </w:r>
      </w:del>
      <w:r w:rsidR="001E5B97" w:rsidRPr="00AF12D0">
        <w:t xml:space="preserve">n </w:t>
      </w:r>
      <w:r w:rsidR="00F84F7A" w:rsidRPr="00AF12D0">
        <w:t>theory</w:t>
      </w:r>
      <w:ins w:id="301" w:author="Anthony Brown" w:date="2020-01-09T18:58:00Z">
        <w:r w:rsidR="00FE2585" w:rsidRPr="00AF12D0">
          <w:t>, this wil</w:t>
        </w:r>
      </w:ins>
      <w:ins w:id="302" w:author="Anthony Brown" w:date="2020-01-09T18:59:00Z">
        <w:r w:rsidR="00FE2585" w:rsidRPr="00AF12D0">
          <w:t xml:space="preserve">l </w:t>
        </w:r>
      </w:ins>
      <w:ins w:id="303" w:author="Anthony Brown" w:date="2020-01-09T18:58:00Z">
        <w:r w:rsidR="00FE2585" w:rsidRPr="00AF12D0">
          <w:t>speed</w:t>
        </w:r>
      </w:ins>
      <w:del w:id="304" w:author="Anthony Brown" w:date="2020-01-09T18:57:00Z">
        <w:r w:rsidR="001E5B97" w:rsidRPr="00AF12D0" w:rsidDel="00FE2585">
          <w:delText>,</w:delText>
        </w:r>
      </w:del>
      <w:del w:id="305" w:author="Anthony Brown" w:date="2020-01-09T18:58:00Z">
        <w:r w:rsidR="001E5B97" w:rsidRPr="00AF12D0" w:rsidDel="00FE2585">
          <w:delText xml:space="preserve"> speed </w:delText>
        </w:r>
      </w:del>
      <w:del w:id="306" w:author="Anthony Brown" w:date="2020-01-09T18:59:00Z">
        <w:r w:rsidR="001E5B97" w:rsidRPr="00AF12D0" w:rsidDel="00FE2585">
          <w:delText>up</w:delText>
        </w:r>
      </w:del>
      <w:r w:rsidR="001E5B97" w:rsidRPr="00AF12D0">
        <w:t xml:space="preserve"> the </w:t>
      </w:r>
      <w:del w:id="307" w:author="Anthony Brown" w:date="2020-01-09T18:57:00Z">
        <w:r w:rsidR="003C751D" w:rsidRPr="00AF12D0" w:rsidDel="00FE2585">
          <w:delText xml:space="preserve">whole </w:delText>
        </w:r>
      </w:del>
      <w:r w:rsidR="001E5B97" w:rsidRPr="00AF12D0">
        <w:t>process of responding to a threat dramatically</w:t>
      </w:r>
      <w:ins w:id="308" w:author="Anthony Brown" w:date="2020-01-09T18:59:00Z">
        <w:r w:rsidR="00FE2585" w:rsidRPr="00AF12D0">
          <w:t xml:space="preserve">, then </w:t>
        </w:r>
      </w:ins>
      <w:del w:id="309" w:author="Anthony Brown" w:date="2020-01-09T18:59:00Z">
        <w:r w:rsidR="001E5B97" w:rsidRPr="00AF12D0" w:rsidDel="00FE2585">
          <w:delText xml:space="preserve"> and </w:delText>
        </w:r>
      </w:del>
      <w:r w:rsidR="001E5B97" w:rsidRPr="00AF12D0">
        <w:t>mak</w:t>
      </w:r>
      <w:ins w:id="310" w:author="Anthony Brown" w:date="2020-01-09T18:59:00Z">
        <w:r w:rsidR="00FE2585" w:rsidRPr="00AF12D0">
          <w:t xml:space="preserve">ing </w:t>
        </w:r>
      </w:ins>
      <w:del w:id="311" w:author="Anthony Brown" w:date="2020-01-09T18:59:00Z">
        <w:r w:rsidR="001E5B97" w:rsidRPr="00AF12D0" w:rsidDel="00FE2585">
          <w:delText xml:space="preserve">e their </w:delText>
        </w:r>
      </w:del>
      <w:ins w:id="312" w:author="Anthony Brown" w:date="2020-01-09T18:59:00Z">
        <w:r w:rsidR="00FE2585" w:rsidRPr="00AF12D0">
          <w:t xml:space="preserve">the analyst’s </w:t>
        </w:r>
      </w:ins>
      <w:r w:rsidR="001E5B97" w:rsidRPr="00AF12D0">
        <w:lastRenderedPageBreak/>
        <w:t>job</w:t>
      </w:r>
      <w:del w:id="313" w:author="Anthony Brown" w:date="2020-01-09T18:59:00Z">
        <w:r w:rsidR="001E5B97" w:rsidRPr="00AF12D0" w:rsidDel="00FE2585">
          <w:delText>s</w:delText>
        </w:r>
      </w:del>
      <w:r w:rsidR="001E5B97" w:rsidRPr="00AF12D0">
        <w:t xml:space="preserve"> </w:t>
      </w:r>
      <w:del w:id="314" w:author="Anthony Brown" w:date="2020-01-09T18:59:00Z">
        <w:r w:rsidR="001E5B97" w:rsidRPr="00AF12D0" w:rsidDel="00FE2585">
          <w:delText xml:space="preserve">much </w:delText>
        </w:r>
      </w:del>
      <w:r w:rsidR="001E5B97" w:rsidRPr="00AF12D0">
        <w:t>more enjoyable</w:t>
      </w:r>
      <w:del w:id="315" w:author="Anthony Brown" w:date="2020-01-09T18:59:00Z">
        <w:r w:rsidR="003C751D" w:rsidRPr="00AF12D0" w:rsidDel="00FE2585">
          <w:delText xml:space="preserve"> at the same time</w:delText>
        </w:r>
      </w:del>
      <w:r w:rsidR="001E5B97" w:rsidRPr="00AF12D0">
        <w:t xml:space="preserve">. </w:t>
      </w:r>
      <w:r w:rsidR="005715E7" w:rsidRPr="00AF12D0">
        <w:t xml:space="preserve"> Experts already working will have to upgrade their skill</w:t>
      </w:r>
      <w:ins w:id="316" w:author="Anthony Brown" w:date="2020-01-09T19:00:00Z">
        <w:r w:rsidR="00FE2585" w:rsidRPr="00AF12D0">
          <w:t xml:space="preserve">s </w:t>
        </w:r>
      </w:ins>
      <w:del w:id="317" w:author="Anthony Brown" w:date="2020-01-09T19:00:00Z">
        <w:r w:rsidR="005715E7" w:rsidRPr="00AF12D0" w:rsidDel="00FE2585">
          <w:delText xml:space="preserve"> sets in order </w:delText>
        </w:r>
      </w:del>
      <w:r w:rsidR="005715E7" w:rsidRPr="00AF12D0">
        <w:t xml:space="preserve">to </w:t>
      </w:r>
      <w:ins w:id="318" w:author="Anthony Brown" w:date="2020-01-09T19:00:00Z">
        <w:r w:rsidR="00FE2585" w:rsidRPr="00AF12D0">
          <w:t xml:space="preserve">keep pace </w:t>
        </w:r>
      </w:ins>
      <w:del w:id="319" w:author="Anthony Brown" w:date="2020-01-09T19:00:00Z">
        <w:r w:rsidR="005715E7" w:rsidRPr="00AF12D0" w:rsidDel="00FE2585">
          <w:delText xml:space="preserve">work </w:delText>
        </w:r>
      </w:del>
      <w:r w:rsidR="005715E7" w:rsidRPr="00AF12D0">
        <w:t xml:space="preserve">with these new </w:t>
      </w:r>
      <w:r w:rsidR="00F84F7A" w:rsidRPr="00AF12D0">
        <w:t>technologies</w:t>
      </w:r>
      <w:r w:rsidR="005715E7" w:rsidRPr="00AF12D0">
        <w:t>.</w:t>
      </w:r>
      <w:r w:rsidR="001E5B97" w:rsidRPr="00AF12D0">
        <w:t xml:space="preserve"> </w:t>
      </w:r>
    </w:p>
    <w:p w14:paraId="4F45C131" w14:textId="2A60E615" w:rsidR="005715E7" w:rsidRPr="00AF12D0" w:rsidRDefault="005715E7" w:rsidP="00FE5CCD"/>
    <w:p w14:paraId="62678C31" w14:textId="6CF7A691" w:rsidR="00893430" w:rsidRPr="00AF12D0" w:rsidRDefault="00893430" w:rsidP="00FE5CCD">
      <w:r w:rsidRPr="00AF12D0">
        <w:t xml:space="preserve">How will this </w:t>
      </w:r>
      <w:r w:rsidR="00F84F7A" w:rsidRPr="00AF12D0">
        <w:t>affect</w:t>
      </w:r>
      <w:r w:rsidRPr="00AF12D0">
        <w:t xml:space="preserve"> you</w:t>
      </w:r>
    </w:p>
    <w:p w14:paraId="1E6F2FF4" w14:textId="77777777" w:rsidR="00893430" w:rsidRPr="00AF12D0" w:rsidRDefault="00893430" w:rsidP="00FE5CCD"/>
    <w:p w14:paraId="2D3958CB" w14:textId="58E83CE4" w:rsidR="005715E7" w:rsidRPr="00AF12D0" w:rsidRDefault="00893430" w:rsidP="00FE5CCD">
      <w:r w:rsidRPr="00AF12D0">
        <w:t xml:space="preserve">A </w:t>
      </w:r>
      <w:r w:rsidR="00F84F7A" w:rsidRPr="00AF12D0">
        <w:t>common</w:t>
      </w:r>
      <w:r w:rsidRPr="00AF12D0">
        <w:t xml:space="preserve"> </w:t>
      </w:r>
      <w:r w:rsidR="00F84F7A" w:rsidRPr="00AF12D0">
        <w:t>misconception</w:t>
      </w:r>
      <w:r w:rsidRPr="00AF12D0">
        <w:t xml:space="preserve"> </w:t>
      </w:r>
      <w:del w:id="320" w:author="Anthony Brown" w:date="2020-01-09T21:35:00Z">
        <w:r w:rsidRPr="00AF12D0" w:rsidDel="00AF2460">
          <w:delText xml:space="preserve">by many people </w:delText>
        </w:r>
      </w:del>
      <w:r w:rsidRPr="00AF12D0">
        <w:t xml:space="preserve">is that </w:t>
      </w:r>
      <w:r w:rsidR="00D17B39" w:rsidRPr="00AF12D0">
        <w:t xml:space="preserve">cybersecurity </w:t>
      </w:r>
      <w:r w:rsidRPr="00AF12D0">
        <w:t xml:space="preserve">is something that only big </w:t>
      </w:r>
      <w:r w:rsidR="00F84F7A" w:rsidRPr="00AF12D0">
        <w:t>organi</w:t>
      </w:r>
      <w:ins w:id="321" w:author="Anthony Brown" w:date="2020-01-09T21:35:00Z">
        <w:r w:rsidR="00AF2460" w:rsidRPr="00AF12D0">
          <w:t>s</w:t>
        </w:r>
      </w:ins>
      <w:del w:id="322" w:author="Anthony Brown" w:date="2020-01-09T21:35:00Z">
        <w:r w:rsidR="00F84F7A" w:rsidRPr="00AF12D0" w:rsidDel="00AF2460">
          <w:delText>z</w:delText>
        </w:r>
      </w:del>
      <w:r w:rsidR="00F84F7A" w:rsidRPr="00AF12D0">
        <w:t>ations</w:t>
      </w:r>
      <w:r w:rsidRPr="00AF12D0">
        <w:t xml:space="preserve"> </w:t>
      </w:r>
      <w:del w:id="323" w:author="Anthony Brown" w:date="2020-01-09T21:34:00Z">
        <w:r w:rsidRPr="00AF12D0" w:rsidDel="00AF2460">
          <w:delText>and</w:delText>
        </w:r>
        <w:r w:rsidR="00F84F7A" w:rsidRPr="00AF12D0" w:rsidDel="00AF2460">
          <w:delText xml:space="preserve"> companies</w:delText>
        </w:r>
        <w:r w:rsidRPr="00AF12D0" w:rsidDel="00AF2460">
          <w:delText xml:space="preserve"> </w:delText>
        </w:r>
      </w:del>
      <w:proofErr w:type="gramStart"/>
      <w:r w:rsidRPr="00AF12D0">
        <w:t>have to</w:t>
      </w:r>
      <w:proofErr w:type="gramEnd"/>
      <w:r w:rsidRPr="00AF12D0">
        <w:t xml:space="preserve"> worry about. </w:t>
      </w:r>
      <w:proofErr w:type="gramStart"/>
      <w:r w:rsidRPr="00AF12D0">
        <w:t xml:space="preserve">But in reality, </w:t>
      </w:r>
      <w:r w:rsidR="00D17B39" w:rsidRPr="00AF12D0">
        <w:t>cybersecurity</w:t>
      </w:r>
      <w:proofErr w:type="gramEnd"/>
      <w:r w:rsidR="00D17B39" w:rsidRPr="00AF12D0">
        <w:t xml:space="preserve"> </w:t>
      </w:r>
      <w:r w:rsidRPr="00AF12D0">
        <w:t xml:space="preserve">has a profound </w:t>
      </w:r>
      <w:r w:rsidR="00F84F7A" w:rsidRPr="00AF12D0">
        <w:t>effect</w:t>
      </w:r>
      <w:r w:rsidRPr="00AF12D0">
        <w:t xml:space="preserve"> on everyone who </w:t>
      </w:r>
      <w:del w:id="324" w:author="Anthony Brown" w:date="2020-01-09T21:35:00Z">
        <w:r w:rsidRPr="00AF12D0" w:rsidDel="00AF2460">
          <w:delText xml:space="preserve">is </w:delText>
        </w:r>
      </w:del>
      <w:r w:rsidRPr="00AF12D0">
        <w:t xml:space="preserve">connected to the internet. As someone who likes to be </w:t>
      </w:r>
      <w:r w:rsidR="00F84F7A" w:rsidRPr="00AF12D0">
        <w:t>protected</w:t>
      </w:r>
      <w:r w:rsidRPr="00AF12D0">
        <w:t xml:space="preserve"> when </w:t>
      </w:r>
      <w:r w:rsidR="00F84F7A" w:rsidRPr="00AF12D0">
        <w:t>browsing</w:t>
      </w:r>
      <w:r w:rsidRPr="00AF12D0">
        <w:t xml:space="preserve"> online</w:t>
      </w:r>
      <w:r w:rsidR="00B454E6" w:rsidRPr="00AF12D0">
        <w:t>,</w:t>
      </w:r>
      <w:r w:rsidRPr="00AF12D0">
        <w:t xml:space="preserve"> these </w:t>
      </w:r>
      <w:r w:rsidR="00F84F7A" w:rsidRPr="00AF12D0">
        <w:t>advancements</w:t>
      </w:r>
      <w:r w:rsidRPr="00AF12D0">
        <w:t xml:space="preserve"> </w:t>
      </w:r>
      <w:ins w:id="325" w:author="Anthony Brown" w:date="2020-01-09T21:34:00Z">
        <w:r w:rsidR="00AF2460" w:rsidRPr="00AF12D0">
          <w:t>i</w:t>
        </w:r>
      </w:ins>
      <w:del w:id="326" w:author="Anthony Brown" w:date="2020-01-09T21:34:00Z">
        <w:r w:rsidRPr="00AF12D0" w:rsidDel="00AF2460">
          <w:delText>I</w:delText>
        </w:r>
      </w:del>
      <w:r w:rsidR="003C751D" w:rsidRPr="00AF12D0">
        <w:t>n</w:t>
      </w:r>
      <w:r w:rsidRPr="00AF12D0">
        <w:t xml:space="preserve"> </w:t>
      </w:r>
      <w:r w:rsidR="00D17B39" w:rsidRPr="00AF12D0">
        <w:t xml:space="preserve">cybersecurity </w:t>
      </w:r>
      <w:r w:rsidRPr="00AF12D0">
        <w:t>bring me peace of mind</w:t>
      </w:r>
      <w:del w:id="327" w:author="Anthony Brown" w:date="2020-01-09T21:36:00Z">
        <w:r w:rsidRPr="00AF12D0" w:rsidDel="00AF2460">
          <w:delText xml:space="preserve"> knowing that they will keep me safe while I’m online</w:delText>
        </w:r>
      </w:del>
      <w:r w:rsidRPr="00AF12D0">
        <w:t xml:space="preserve">. </w:t>
      </w:r>
      <w:del w:id="328" w:author="Anthony Brown" w:date="2020-01-09T21:37:00Z">
        <w:r w:rsidR="00A3055F" w:rsidRPr="00AF12D0" w:rsidDel="00AF2460">
          <w:delText>Even t</w:delText>
        </w:r>
        <w:r w:rsidR="00F84F7A" w:rsidRPr="00AF12D0" w:rsidDel="00AF2460">
          <w:delText>h</w:delText>
        </w:r>
        <w:r w:rsidR="00A3055F" w:rsidRPr="00AF12D0" w:rsidDel="00AF2460">
          <w:delText xml:space="preserve">ough </w:delText>
        </w:r>
        <w:r w:rsidR="00D17B39" w:rsidRPr="00AF12D0" w:rsidDel="00AF2460">
          <w:delText xml:space="preserve">cybersecurity </w:delText>
        </w:r>
        <w:r w:rsidR="00F84F7A" w:rsidRPr="00AF12D0" w:rsidDel="00AF2460">
          <w:delText>doesn’t</w:delText>
        </w:r>
        <w:r w:rsidR="00A3055F" w:rsidRPr="00AF12D0" w:rsidDel="00AF2460">
          <w:delText xml:space="preserve"> really affect the average person, </w:delText>
        </w:r>
      </w:del>
      <w:ins w:id="329" w:author="Anthony Brown" w:date="2020-01-09T21:37:00Z">
        <w:r w:rsidR="00AF2460" w:rsidRPr="00AF12D0">
          <w:t>W</w:t>
        </w:r>
      </w:ins>
      <w:del w:id="330" w:author="Anthony Brown" w:date="2020-01-09T21:37:00Z">
        <w:r w:rsidR="00A3055F" w:rsidRPr="00AF12D0" w:rsidDel="00AF2460">
          <w:delText>w</w:delText>
        </w:r>
      </w:del>
      <w:r w:rsidR="00A3055F" w:rsidRPr="00AF12D0">
        <w:t xml:space="preserve">e </w:t>
      </w:r>
      <w:ins w:id="331" w:author="Anthony Brown" w:date="2020-01-09T21:37:00Z">
        <w:r w:rsidR="00AF2460" w:rsidRPr="00AF12D0">
          <w:t xml:space="preserve">all </w:t>
        </w:r>
      </w:ins>
      <w:del w:id="332" w:author="Anthony Brown" w:date="2020-01-09T21:37:00Z">
        <w:r w:rsidR="00A3055F" w:rsidRPr="00AF12D0" w:rsidDel="00AF2460">
          <w:delText xml:space="preserve">still </w:delText>
        </w:r>
      </w:del>
      <w:ins w:id="333" w:author="Anthony Brown" w:date="2020-01-09T21:37:00Z">
        <w:r w:rsidR="00AF2460" w:rsidRPr="00AF12D0">
          <w:t xml:space="preserve">must </w:t>
        </w:r>
      </w:ins>
      <w:r w:rsidR="00A3055F" w:rsidRPr="00AF12D0">
        <w:t xml:space="preserve">trust </w:t>
      </w:r>
      <w:del w:id="334" w:author="Anthony Brown" w:date="2020-01-09T21:37:00Z">
        <w:r w:rsidR="00A3055F" w:rsidRPr="00AF12D0" w:rsidDel="00AF2460">
          <w:delText xml:space="preserve">big </w:delText>
        </w:r>
      </w:del>
      <w:r w:rsidR="00A3055F" w:rsidRPr="00AF12D0">
        <w:t>organi</w:t>
      </w:r>
      <w:ins w:id="335" w:author="Anthony Brown" w:date="2020-01-09T21:37:00Z">
        <w:r w:rsidR="00AF2460" w:rsidRPr="00AF12D0">
          <w:t>s</w:t>
        </w:r>
      </w:ins>
      <w:del w:id="336" w:author="Anthony Brown" w:date="2020-01-09T21:37:00Z">
        <w:r w:rsidR="00A3055F" w:rsidRPr="00AF12D0" w:rsidDel="00AF2460">
          <w:delText>z</w:delText>
        </w:r>
      </w:del>
      <w:r w:rsidR="00A3055F" w:rsidRPr="00AF12D0">
        <w:t xml:space="preserve">ations </w:t>
      </w:r>
      <w:del w:id="337" w:author="Anthony Brown" w:date="2020-01-09T21:37:00Z">
        <w:r w:rsidR="00A3055F" w:rsidRPr="00AF12D0" w:rsidDel="00AF2460">
          <w:delText xml:space="preserve">and </w:delText>
        </w:r>
        <w:r w:rsidR="00F84F7A" w:rsidRPr="00AF12D0" w:rsidDel="00AF2460">
          <w:delText>companies</w:delText>
        </w:r>
        <w:r w:rsidR="00A3055F" w:rsidRPr="00AF12D0" w:rsidDel="00AF2460">
          <w:delText xml:space="preserve"> </w:delText>
        </w:r>
      </w:del>
      <w:r w:rsidR="00A3055F" w:rsidRPr="00AF12D0">
        <w:t>with our private and sensitive data</w:t>
      </w:r>
      <w:r w:rsidR="00B454E6" w:rsidRPr="00AF12D0">
        <w:t>.</w:t>
      </w:r>
      <w:r w:rsidR="00A3055F" w:rsidRPr="00AF12D0">
        <w:t xml:space="preserve"> </w:t>
      </w:r>
      <w:r w:rsidR="00B454E6" w:rsidRPr="00AF12D0">
        <w:t>I</w:t>
      </w:r>
      <w:r w:rsidR="00F84F7A" w:rsidRPr="00AF12D0">
        <w:t>t’s</w:t>
      </w:r>
      <w:r w:rsidR="00A3055F" w:rsidRPr="00AF12D0">
        <w:t xml:space="preserve"> of </w:t>
      </w:r>
      <w:del w:id="338" w:author="Anthony Brown" w:date="2020-01-09T21:37:00Z">
        <w:r w:rsidR="00A3055F" w:rsidRPr="00AF12D0" w:rsidDel="00AF2460">
          <w:delText xml:space="preserve">upmost </w:delText>
        </w:r>
      </w:del>
      <w:ins w:id="339" w:author="Anthony Brown" w:date="2020-01-09T21:37:00Z">
        <w:r w:rsidR="00AF2460" w:rsidRPr="00AF12D0">
          <w:t xml:space="preserve">utmost </w:t>
        </w:r>
      </w:ins>
      <w:r w:rsidR="00F84F7A" w:rsidRPr="00AF12D0">
        <w:t>importance</w:t>
      </w:r>
      <w:r w:rsidR="00A3055F" w:rsidRPr="00AF12D0">
        <w:t xml:space="preserve"> that they stay up to date with the current </w:t>
      </w:r>
      <w:r w:rsidR="00F84F7A" w:rsidRPr="00AF12D0">
        <w:t xml:space="preserve">technologies </w:t>
      </w:r>
      <w:del w:id="340" w:author="Anthony Brown" w:date="2020-01-09T21:38:00Z">
        <w:r w:rsidR="00A3055F" w:rsidRPr="00AF12D0" w:rsidDel="00AF2460">
          <w:delText xml:space="preserve">in order </w:delText>
        </w:r>
      </w:del>
      <w:r w:rsidR="00A3055F" w:rsidRPr="00AF12D0">
        <w:t>to keep our information safe</w:t>
      </w:r>
    </w:p>
    <w:p w14:paraId="76779B70" w14:textId="65930827" w:rsidR="00A3055F" w:rsidRPr="00AF12D0" w:rsidRDefault="00A3055F" w:rsidP="00FE5CCD"/>
    <w:p w14:paraId="54ACB2BB" w14:textId="39796ECE" w:rsidR="00A3055F" w:rsidRPr="00AF12D0" w:rsidRDefault="00A3055F" w:rsidP="00FE5CCD">
      <w:r w:rsidRPr="00AF12D0">
        <w:t>Even though my family and friends do</w:t>
      </w:r>
      <w:r w:rsidR="00B454E6" w:rsidRPr="00AF12D0">
        <w:t xml:space="preserve"> not</w:t>
      </w:r>
      <w:r w:rsidRPr="00AF12D0">
        <w:t xml:space="preserve"> know all </w:t>
      </w:r>
      <w:del w:id="341" w:author="Anthony Brown" w:date="2020-01-09T21:49:00Z">
        <w:r w:rsidRPr="00AF12D0" w:rsidDel="00AF2460">
          <w:delText xml:space="preserve">too </w:delText>
        </w:r>
      </w:del>
      <w:ins w:id="342" w:author="Anthony Brown" w:date="2020-01-09T21:49:00Z">
        <w:r w:rsidR="00AF2460" w:rsidRPr="00AF12D0">
          <w:t xml:space="preserve">that </w:t>
        </w:r>
      </w:ins>
      <w:r w:rsidRPr="00AF12D0">
        <w:t xml:space="preserve">much about </w:t>
      </w:r>
      <w:r w:rsidR="00D17B39" w:rsidRPr="00AF12D0">
        <w:t>cybersecurity</w:t>
      </w:r>
      <w:r w:rsidRPr="00AF12D0">
        <w:t xml:space="preserve">, the recent </w:t>
      </w:r>
      <w:r w:rsidR="00F84F7A" w:rsidRPr="00AF12D0">
        <w:t>advancements</w:t>
      </w:r>
      <w:r w:rsidRPr="00AF12D0">
        <w:t xml:space="preserve"> </w:t>
      </w:r>
      <w:r w:rsidR="00EB3970" w:rsidRPr="00AF12D0">
        <w:t>are</w:t>
      </w:r>
      <w:r w:rsidRPr="00AF12D0">
        <w:t xml:space="preserve"> going to </w:t>
      </w:r>
      <w:del w:id="343" w:author="Anthony Brown" w:date="2020-01-09T21:39:00Z">
        <w:r w:rsidRPr="00AF12D0" w:rsidDel="00AF2460">
          <w:delText xml:space="preserve">greatly </w:delText>
        </w:r>
        <w:r w:rsidR="00F84F7A" w:rsidRPr="00AF12D0" w:rsidDel="00AF2460">
          <w:delText>benefit</w:delText>
        </w:r>
        <w:r w:rsidRPr="00AF12D0" w:rsidDel="00AF2460">
          <w:delText xml:space="preserve"> them </w:delText>
        </w:r>
      </w:del>
      <w:del w:id="344" w:author="Anthony Brown" w:date="2020-01-09T21:38:00Z">
        <w:r w:rsidRPr="00AF12D0" w:rsidDel="00AF2460">
          <w:delText xml:space="preserve">when </w:delText>
        </w:r>
      </w:del>
      <w:ins w:id="345" w:author="Anthony Brown" w:date="2020-01-09T21:39:00Z">
        <w:r w:rsidR="00AF2460" w:rsidRPr="00AF12D0">
          <w:t>benefit them greatly</w:t>
        </w:r>
      </w:ins>
      <w:ins w:id="346" w:author="Anthony Brown" w:date="2020-01-09T21:49:00Z">
        <w:r w:rsidR="00AF2460" w:rsidRPr="00AF12D0">
          <w:t>. N</w:t>
        </w:r>
      </w:ins>
      <w:ins w:id="347" w:author="Anthony Brown" w:date="2020-01-09T21:39:00Z">
        <w:r w:rsidR="00AF2460" w:rsidRPr="00AF12D0">
          <w:t xml:space="preserve">ow, and from here forth, </w:t>
        </w:r>
      </w:ins>
      <w:del w:id="348" w:author="Anthony Brown" w:date="2020-01-09T21:49:00Z">
        <w:r w:rsidRPr="00AF12D0" w:rsidDel="00AF2460">
          <w:delText xml:space="preserve">basically </w:delText>
        </w:r>
      </w:del>
      <w:del w:id="349" w:author="Anthony Brown" w:date="2020-01-09T21:39:00Z">
        <w:r w:rsidRPr="00AF12D0" w:rsidDel="00AF2460">
          <w:delText xml:space="preserve">doing </w:delText>
        </w:r>
      </w:del>
      <w:r w:rsidRPr="00AF12D0">
        <w:t xml:space="preserve">anything </w:t>
      </w:r>
      <w:ins w:id="350" w:author="Anthony Brown" w:date="2020-01-09T21:39:00Z">
        <w:r w:rsidR="00AF2460" w:rsidRPr="00AF12D0">
          <w:t xml:space="preserve">is </w:t>
        </w:r>
      </w:ins>
      <w:r w:rsidRPr="00AF12D0">
        <w:t xml:space="preserve">online. </w:t>
      </w:r>
      <w:bookmarkStart w:id="351" w:name="_Hlk29498762"/>
      <w:ins w:id="352" w:author="Anthony Brown" w:date="2020-01-09T21:50:00Z">
        <w:r w:rsidR="00AF2460" w:rsidRPr="00AF12D0">
          <w:t>Wh</w:t>
        </w:r>
      </w:ins>
      <w:ins w:id="353" w:author="Anthony Brown" w:date="2020-01-09T21:51:00Z">
        <w:r w:rsidR="00AF2460" w:rsidRPr="00AF12D0">
          <w:t>at</w:t>
        </w:r>
      </w:ins>
      <w:ins w:id="354" w:author="Anthony Brown" w:date="2020-01-09T21:50:00Z">
        <w:r w:rsidR="00AF2460" w:rsidRPr="00AF12D0">
          <w:t xml:space="preserve"> happen</w:t>
        </w:r>
      </w:ins>
      <w:ins w:id="355" w:author="Anthony Brown" w:date="2020-01-09T21:51:00Z">
        <w:r w:rsidR="00AF2460" w:rsidRPr="00AF12D0">
          <w:t>ed</w:t>
        </w:r>
      </w:ins>
      <w:ins w:id="356" w:author="Anthony Brown" w:date="2020-01-09T21:50:00Z">
        <w:r w:rsidR="00AF2460" w:rsidRPr="00AF12D0">
          <w:t xml:space="preserve"> to my Mum </w:t>
        </w:r>
      </w:ins>
      <w:ins w:id="357" w:author="Anthony Brown" w:date="2020-01-09T21:51:00Z">
        <w:r w:rsidR="00AF2460" w:rsidRPr="00AF12D0">
          <w:t xml:space="preserve">could </w:t>
        </w:r>
      </w:ins>
      <w:ins w:id="358" w:author="Anthony Brown" w:date="2020-01-09T21:50:00Z">
        <w:r w:rsidR="00AF2460" w:rsidRPr="00AF12D0">
          <w:t xml:space="preserve">happen to yours, or a small business, </w:t>
        </w:r>
      </w:ins>
      <w:ins w:id="359" w:author="Anthony Brown" w:date="2020-01-09T21:51:00Z">
        <w:r w:rsidR="00AF2460" w:rsidRPr="00AF12D0">
          <w:t xml:space="preserve">or a large </w:t>
        </w:r>
      </w:ins>
      <w:ins w:id="360" w:author="Anthony Brown" w:date="2020-01-09T21:52:00Z">
        <w:r w:rsidR="00AF2460" w:rsidRPr="00AF12D0">
          <w:t>corporation</w:t>
        </w:r>
      </w:ins>
      <w:ins w:id="361" w:author="Anthony Brown" w:date="2020-01-09T21:50:00Z">
        <w:r w:rsidR="00AF2460" w:rsidRPr="00AF12D0">
          <w:t xml:space="preserve">. </w:t>
        </w:r>
      </w:ins>
      <w:del w:id="362" w:author="Anthony Brown" w:date="2020-01-09T21:51:00Z">
        <w:r w:rsidR="00F84F7A" w:rsidRPr="00AF12D0" w:rsidDel="00AF2460">
          <w:delText>recently</w:delText>
        </w:r>
        <w:r w:rsidRPr="00AF12D0" w:rsidDel="00AF2460">
          <w:delText xml:space="preserve">, my mums bank account was hacked due to a company </w:delText>
        </w:r>
        <w:r w:rsidR="00F84F7A" w:rsidRPr="00AF12D0" w:rsidDel="00AF2460">
          <w:delText>she</w:delText>
        </w:r>
        <w:r w:rsidRPr="00AF12D0" w:rsidDel="00AF2460">
          <w:delText xml:space="preserve"> shopped with not having </w:delText>
        </w:r>
        <w:r w:rsidR="00F84F7A" w:rsidRPr="00AF12D0" w:rsidDel="00AF2460">
          <w:delText>any form of</w:delText>
        </w:r>
        <w:r w:rsidRPr="00AF12D0" w:rsidDel="00AF2460">
          <w:delText xml:space="preserve"> cybersecurity </w:delText>
        </w:r>
        <w:r w:rsidR="00F84F7A" w:rsidRPr="00AF12D0" w:rsidDel="00AF2460">
          <w:delText>measures</w:delText>
        </w:r>
        <w:r w:rsidRPr="00AF12D0" w:rsidDel="00AF2460">
          <w:delText xml:space="preserve"> to keep her information safe and secure. This could have been avoided if they spent more time </w:delText>
        </w:r>
      </w:del>
      <w:ins w:id="363" w:author="Anthony Brown" w:date="2020-01-09T21:51:00Z">
        <w:r w:rsidR="00AF2460" w:rsidRPr="00AF12D0">
          <w:t xml:space="preserve">Organisations need to </w:t>
        </w:r>
      </w:ins>
      <w:r w:rsidRPr="00AF12D0">
        <w:t>invest</w:t>
      </w:r>
      <w:del w:id="364" w:author="Anthony Brown" w:date="2020-01-09T21:52:00Z">
        <w:r w:rsidRPr="00AF12D0" w:rsidDel="00AF2460">
          <w:delText>ing</w:delText>
        </w:r>
      </w:del>
      <w:r w:rsidRPr="00AF12D0">
        <w:t xml:space="preserve"> </w:t>
      </w:r>
      <w:ins w:id="365" w:author="Anthony Brown" w:date="2020-01-09T21:52:00Z">
        <w:r w:rsidR="00AF2460" w:rsidRPr="00AF12D0">
          <w:t xml:space="preserve">in </w:t>
        </w:r>
      </w:ins>
      <w:r w:rsidRPr="00AF12D0">
        <w:t xml:space="preserve">proper </w:t>
      </w:r>
      <w:r w:rsidR="00D17B39" w:rsidRPr="00AF12D0">
        <w:t xml:space="preserve">cybersecurity </w:t>
      </w:r>
      <w:r w:rsidR="00F84F7A" w:rsidRPr="00AF12D0">
        <w:t>measures</w:t>
      </w:r>
      <w:ins w:id="366" w:author="Anthony Brown" w:date="2020-01-09T21:52:00Z">
        <w:r w:rsidR="00AF2460" w:rsidRPr="00AF12D0">
          <w:t xml:space="preserve"> to protect themselves, their clients and our society.</w:t>
        </w:r>
      </w:ins>
      <w:del w:id="367" w:author="Anthony Brown" w:date="2020-01-09T21:52:00Z">
        <w:r w:rsidRPr="00AF12D0" w:rsidDel="00AF2460">
          <w:delText xml:space="preserve">. </w:delText>
        </w:r>
        <w:r w:rsidR="00D11A44" w:rsidRPr="00AF12D0" w:rsidDel="00AF2460">
          <w:delText xml:space="preserve">This is just one </w:delText>
        </w:r>
        <w:r w:rsidR="00F84F7A" w:rsidRPr="00AF12D0" w:rsidDel="00AF2460">
          <w:delText>examples</w:delText>
        </w:r>
        <w:r w:rsidR="00D11A44" w:rsidRPr="00AF12D0" w:rsidDel="00AF2460">
          <w:delText xml:space="preserve"> of how the absence of </w:delText>
        </w:r>
        <w:r w:rsidR="00D17B39" w:rsidRPr="00AF12D0" w:rsidDel="00AF2460">
          <w:delText xml:space="preserve">cybersecurity </w:delText>
        </w:r>
        <w:r w:rsidR="00D11A44" w:rsidRPr="00AF12D0" w:rsidDel="00AF2460">
          <w:delText xml:space="preserve">in a </w:delText>
        </w:r>
        <w:r w:rsidR="00F84F7A" w:rsidRPr="00AF12D0" w:rsidDel="00AF2460">
          <w:delText>business</w:delText>
        </w:r>
        <w:r w:rsidR="00D11A44" w:rsidRPr="00AF12D0" w:rsidDel="00AF2460">
          <w:delText xml:space="preserve"> can have a profound </w:delText>
        </w:r>
        <w:r w:rsidR="00F84F7A" w:rsidRPr="00AF12D0" w:rsidDel="00AF2460">
          <w:delText>effect</w:delText>
        </w:r>
        <w:r w:rsidR="00D11A44" w:rsidRPr="00AF12D0" w:rsidDel="00AF2460">
          <w:delText xml:space="preserve"> on the </w:delText>
        </w:r>
        <w:r w:rsidR="00F84F7A" w:rsidRPr="00AF12D0" w:rsidDel="00AF2460">
          <w:delText>average</w:delText>
        </w:r>
        <w:r w:rsidR="00D11A44" w:rsidRPr="00AF12D0" w:rsidDel="00AF2460">
          <w:delText xml:space="preserve"> person.</w:delText>
        </w:r>
      </w:del>
      <w:bookmarkEnd w:id="351"/>
    </w:p>
    <w:p w14:paraId="064422EE" w14:textId="7EFCC186" w:rsidR="005715E7" w:rsidRPr="00AF12D0" w:rsidRDefault="005715E7" w:rsidP="00FE5CCD"/>
    <w:p w14:paraId="4199334E" w14:textId="77777777" w:rsidR="005715E7" w:rsidRPr="00AF12D0" w:rsidRDefault="005715E7" w:rsidP="00FE5CCD"/>
    <w:p w14:paraId="1F2A944B" w14:textId="574EEACC" w:rsidR="003C751D" w:rsidRPr="00AF12D0" w:rsidRDefault="00D2353B" w:rsidP="003C751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F12D0">
        <w:t xml:space="preserve"> </w:t>
      </w:r>
      <w:r w:rsidR="00470904" w:rsidRPr="00AF12D0">
        <w:rPr>
          <w:rFonts w:ascii="Arial" w:hAnsi="Arial" w:cs="Arial"/>
          <w:color w:val="4F4F4F"/>
          <w:sz w:val="23"/>
          <w:szCs w:val="23"/>
        </w:rPr>
        <w:br/>
      </w:r>
      <w:r w:rsidR="00470904" w:rsidRPr="00AF12D0">
        <w:rPr>
          <w:rFonts w:ascii="Arial" w:hAnsi="Arial" w:cs="Arial"/>
          <w:color w:val="4F4F4F"/>
          <w:sz w:val="23"/>
          <w:szCs w:val="23"/>
        </w:rPr>
        <w:br/>
      </w:r>
      <w:r w:rsidR="003C751D" w:rsidRPr="00AF12D0">
        <w:rPr>
          <w:rFonts w:ascii="Arial" w:hAnsi="Arial" w:cs="Arial"/>
          <w:color w:val="000000"/>
          <w:sz w:val="20"/>
          <w:szCs w:val="20"/>
          <w:shd w:val="clear" w:color="auto" w:fill="FFFFFF"/>
        </w:rPr>
        <w:t>Hashed Out by The SSL Store™. (2020). </w:t>
      </w:r>
      <w:r w:rsidR="003C751D" w:rsidRPr="00AF12D0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Artificial intelligence in cyber security: The </w:t>
      </w:r>
      <w:proofErr w:type="spellStart"/>
      <w:r w:rsidR="003C751D" w:rsidRPr="00AF12D0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savior</w:t>
      </w:r>
      <w:proofErr w:type="spellEnd"/>
      <w:r w:rsidR="003C751D" w:rsidRPr="00AF12D0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or enemy of your business? - Hashed Out by The SSL Store™</w:t>
      </w:r>
      <w:r w:rsidR="003C751D" w:rsidRPr="00AF12D0"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https://www.thesslstore.com/blog/artificial-intelligence-in-cyber-security-the-savior-or-enemy-of-your-business/ [Accessed 8 Jan. 2020].</w:t>
      </w:r>
    </w:p>
    <w:p w14:paraId="09926EA0" w14:textId="51AAB3C9" w:rsidR="003C751D" w:rsidRPr="00AF12D0" w:rsidRDefault="003C751D" w:rsidP="003C751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1A6066F" w14:textId="59517C9B" w:rsidR="003C751D" w:rsidRPr="00AF12D0" w:rsidRDefault="003C751D" w:rsidP="003C751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F12D0">
        <w:rPr>
          <w:rFonts w:ascii="Arial" w:hAnsi="Arial" w:cs="Arial"/>
          <w:color w:val="000000"/>
          <w:sz w:val="20"/>
          <w:szCs w:val="20"/>
          <w:shd w:val="clear" w:color="auto" w:fill="FFFFFF"/>
        </w:rPr>
        <w:t>SEEK. (2020). [online] Available at: https://www.seek.com.au/job/40673900?type=promoted#searchRequestToken=555cdc83-a9c5-495f-9ca4-a4c114bddefc [Accessed 8 Jan. 2020].</w:t>
      </w:r>
    </w:p>
    <w:p w14:paraId="26262D90" w14:textId="21AEB7CB" w:rsidR="003C751D" w:rsidRPr="00AF12D0" w:rsidRDefault="003C751D" w:rsidP="003C751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3AE135E" w14:textId="0829E77A" w:rsidR="003C751D" w:rsidRPr="00AF12D0" w:rsidRDefault="003C751D" w:rsidP="003C751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AF12D0">
        <w:rPr>
          <w:rFonts w:ascii="Arial" w:hAnsi="Arial" w:cs="Arial"/>
          <w:color w:val="000000"/>
          <w:sz w:val="20"/>
          <w:szCs w:val="20"/>
          <w:shd w:val="clear" w:color="auto" w:fill="FFFFFF"/>
        </w:rPr>
        <w:t>TechBeacon</w:t>
      </w:r>
      <w:proofErr w:type="spellEnd"/>
      <w:r w:rsidRPr="00AF12D0">
        <w:rPr>
          <w:rFonts w:ascii="Arial" w:hAnsi="Arial" w:cs="Arial"/>
          <w:color w:val="000000"/>
          <w:sz w:val="20"/>
          <w:szCs w:val="20"/>
          <w:shd w:val="clear" w:color="auto" w:fill="FFFFFF"/>
        </w:rPr>
        <w:t>. (2020). </w:t>
      </w:r>
      <w:r w:rsidRPr="00AF12D0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Top 5 emerging information security technologies</w:t>
      </w:r>
      <w:r w:rsidRPr="00AF12D0"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https://techbeacon.com/security/5-emerging-security-technologies-set-level-battlefield [Accessed 8 Jan. 2020].</w:t>
      </w:r>
    </w:p>
    <w:p w14:paraId="4AA1DD21" w14:textId="3EAD2277" w:rsidR="003C751D" w:rsidRPr="00AF12D0" w:rsidRDefault="003C751D" w:rsidP="003C751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2B53EE1" w14:textId="1E39FCD5" w:rsidR="003C751D" w:rsidRPr="00AF12D0" w:rsidRDefault="003C751D" w:rsidP="003C751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F12D0">
        <w:rPr>
          <w:rFonts w:ascii="Arial" w:hAnsi="Arial" w:cs="Arial"/>
          <w:color w:val="000000"/>
          <w:sz w:val="20"/>
          <w:szCs w:val="20"/>
          <w:shd w:val="clear" w:color="auto" w:fill="FFFFFF"/>
        </w:rPr>
        <w:t>Ecpi.edu. (2020). </w:t>
      </w:r>
      <w:r w:rsidRPr="00AF12D0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How Cyber Attacks Affect Individuals and How You can Help Keep them Safe</w:t>
      </w:r>
      <w:r w:rsidRPr="00AF12D0"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https://www.ecpi.edu/blog/how-cyber-attacks-affect-individuals-and-how-you-can-help-keep-them-safe [Accessed 8 Jan. 2020].</w:t>
      </w:r>
    </w:p>
    <w:p w14:paraId="31A5289C" w14:textId="2813A91D" w:rsidR="003C751D" w:rsidRPr="00AF12D0" w:rsidRDefault="003C751D" w:rsidP="003C751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3539239" w14:textId="77777777" w:rsidR="003C751D" w:rsidRPr="00AF12D0" w:rsidRDefault="003C751D" w:rsidP="003C751D">
      <w:r w:rsidRPr="00AF12D0">
        <w:rPr>
          <w:rStyle w:val="Strong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r w:rsidRPr="00AF12D0">
        <w:rPr>
          <w:rStyle w:val="selectable"/>
          <w:rFonts w:ascii="Arial" w:hAnsi="Arial" w:cs="Arial"/>
          <w:color w:val="000000"/>
          <w:sz w:val="20"/>
          <w:szCs w:val="20"/>
          <w:shd w:val="clear" w:color="auto" w:fill="FFFFFF"/>
        </w:rPr>
        <w:t>Ibm.com. (2020). </w:t>
      </w:r>
      <w:r w:rsidRPr="00AF12D0">
        <w:rPr>
          <w:rStyle w:val="selectable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Artificial Intelligence for Smarter Cybersecurity</w:t>
      </w:r>
      <w:r w:rsidRPr="00AF12D0">
        <w:rPr>
          <w:rStyle w:val="selectable"/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https://www.ibm.com/au-en/security/artificial-intelligence [Accessed 8 Jan. 2020].</w:t>
      </w:r>
    </w:p>
    <w:p w14:paraId="154B791B" w14:textId="081D535A" w:rsidR="003C751D" w:rsidRPr="00AF12D0" w:rsidRDefault="003C751D" w:rsidP="003C751D"/>
    <w:p w14:paraId="5C3D3FCD" w14:textId="77777777" w:rsidR="003C751D" w:rsidRPr="00AF12D0" w:rsidRDefault="003C751D" w:rsidP="003C751D">
      <w:r w:rsidRPr="00AF12D0">
        <w:rPr>
          <w:rFonts w:ascii="Arial" w:hAnsi="Arial" w:cs="Arial"/>
          <w:color w:val="000000"/>
          <w:sz w:val="20"/>
          <w:szCs w:val="20"/>
          <w:shd w:val="clear" w:color="auto" w:fill="FFFFFF"/>
        </w:rPr>
        <w:t>Laurence, A. (2020). </w:t>
      </w:r>
      <w:r w:rsidRPr="00AF12D0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The Impact of Artificial Intelligence on Cyber Security</w:t>
      </w:r>
      <w:r w:rsidRPr="00AF12D0"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CPO Magazine. Available at: https://www.cpomagazine.com/cyber-security/the-impact-of-artificial-intelligence-on-cyber-security/ [Accessed 8 Jan. 2020].</w:t>
      </w:r>
    </w:p>
    <w:p w14:paraId="68135179" w14:textId="77777777" w:rsidR="003C751D" w:rsidRPr="00AF12D0" w:rsidRDefault="003C751D" w:rsidP="003C751D"/>
    <w:p w14:paraId="13100327" w14:textId="77777777" w:rsidR="003C751D" w:rsidRPr="00AF12D0" w:rsidRDefault="003C751D" w:rsidP="003C751D"/>
    <w:p w14:paraId="46CDAF5A" w14:textId="77777777" w:rsidR="003C751D" w:rsidRPr="00AF12D0" w:rsidRDefault="003C751D" w:rsidP="003C751D"/>
    <w:p w14:paraId="1CC000AF" w14:textId="77777777" w:rsidR="003C751D" w:rsidRPr="00AF12D0" w:rsidRDefault="003C751D" w:rsidP="003C751D"/>
    <w:p w14:paraId="5FE94CF7" w14:textId="3F87C9A1" w:rsidR="000439A8" w:rsidRPr="00AF12D0" w:rsidRDefault="000439A8" w:rsidP="003C751D"/>
    <w:p w14:paraId="24F46994" w14:textId="77777777" w:rsidR="000439A8" w:rsidRPr="00AF12D0" w:rsidRDefault="000439A8" w:rsidP="00E50D97"/>
    <w:p w14:paraId="388C1F06" w14:textId="44A43580" w:rsidR="00E50D97" w:rsidRPr="00AF12D0" w:rsidRDefault="00E50D97" w:rsidP="00E50D97"/>
    <w:p w14:paraId="6863B2CB" w14:textId="728EE93E" w:rsidR="00E50D97" w:rsidRPr="00AF12D0" w:rsidRDefault="00E50D97" w:rsidP="00E50D97"/>
    <w:p w14:paraId="4958C07F" w14:textId="53CF0670" w:rsidR="00003203" w:rsidRPr="00AF12D0" w:rsidRDefault="00003203" w:rsidP="00003203"/>
    <w:p w14:paraId="08AB6E76" w14:textId="6CDD9DB4" w:rsidR="00003203" w:rsidRPr="00AF12D0" w:rsidRDefault="00003203"/>
    <w:sectPr w:rsidR="00003203" w:rsidRPr="00AF12D0" w:rsidSect="00C641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thony Brown">
    <w15:presenceInfo w15:providerId="Windows Live" w15:userId="48f3a67e3fe7e1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wsjAwNTQwMTQxNDBT0lEKTi0uzszPAykwqgUA8sG6WiwAAAA="/>
  </w:docVars>
  <w:rsids>
    <w:rsidRoot w:val="00D647AC"/>
    <w:rsid w:val="00003203"/>
    <w:rsid w:val="000439A8"/>
    <w:rsid w:val="000A4F39"/>
    <w:rsid w:val="000C7341"/>
    <w:rsid w:val="001227D7"/>
    <w:rsid w:val="001E5B97"/>
    <w:rsid w:val="00287B86"/>
    <w:rsid w:val="003C751D"/>
    <w:rsid w:val="004664BE"/>
    <w:rsid w:val="00470904"/>
    <w:rsid w:val="004A7760"/>
    <w:rsid w:val="00551684"/>
    <w:rsid w:val="00562DDD"/>
    <w:rsid w:val="005715E7"/>
    <w:rsid w:val="006C2ACE"/>
    <w:rsid w:val="00714E14"/>
    <w:rsid w:val="007E2457"/>
    <w:rsid w:val="008304DE"/>
    <w:rsid w:val="00893430"/>
    <w:rsid w:val="0095448D"/>
    <w:rsid w:val="009C69A5"/>
    <w:rsid w:val="00A3055F"/>
    <w:rsid w:val="00A732C5"/>
    <w:rsid w:val="00AF12D0"/>
    <w:rsid w:val="00AF2460"/>
    <w:rsid w:val="00B27117"/>
    <w:rsid w:val="00B454E6"/>
    <w:rsid w:val="00B561F0"/>
    <w:rsid w:val="00C6417A"/>
    <w:rsid w:val="00D11A44"/>
    <w:rsid w:val="00D17B39"/>
    <w:rsid w:val="00D2353B"/>
    <w:rsid w:val="00D647AC"/>
    <w:rsid w:val="00E50D97"/>
    <w:rsid w:val="00EB3970"/>
    <w:rsid w:val="00F84F7A"/>
    <w:rsid w:val="00FE2585"/>
    <w:rsid w:val="00FE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4C08"/>
  <w15:chartTrackingRefBased/>
  <w15:docId w15:val="{AD8CE3FF-AE29-BF4E-B9A6-A49BFF16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A4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751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751D"/>
    <w:rPr>
      <w:b/>
      <w:bCs/>
    </w:rPr>
  </w:style>
  <w:style w:type="character" w:customStyle="1" w:styleId="selectable">
    <w:name w:val="selectable"/>
    <w:basedOn w:val="DefaultParagraphFont"/>
    <w:rsid w:val="003C751D"/>
  </w:style>
  <w:style w:type="paragraph" w:styleId="BalloonText">
    <w:name w:val="Balloon Text"/>
    <w:basedOn w:val="Normal"/>
    <w:link w:val="BalloonTextChar"/>
    <w:uiPriority w:val="99"/>
    <w:semiHidden/>
    <w:unhideWhenUsed/>
    <w:rsid w:val="00D17B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B39"/>
    <w:rPr>
      <w:rFonts w:ascii="Segoe UI" w:eastAsia="Times New Roman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1499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McAndrew</dc:creator>
  <cp:keywords/>
  <dc:description/>
  <cp:lastModifiedBy>Anthony Brown</cp:lastModifiedBy>
  <cp:revision>8</cp:revision>
  <dcterms:created xsi:type="dcterms:W3CDTF">2020-01-08T13:30:00Z</dcterms:created>
  <dcterms:modified xsi:type="dcterms:W3CDTF">2020-01-09T12:03:00Z</dcterms:modified>
</cp:coreProperties>
</file>