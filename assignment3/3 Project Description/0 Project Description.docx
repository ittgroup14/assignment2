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391EA" w14:textId="30C1A962" w:rsidR="000C0284" w:rsidRDefault="000C0284">
      <w:pPr>
        <w:pStyle w:val="Heading1"/>
        <w:rPr>
          <w:ins w:id="0" w:author="Anthony Brown" w:date="2020-02-03T16:34:00Z"/>
          <w:rFonts w:eastAsia="Calibri"/>
        </w:rPr>
        <w:pPrChange w:id="1" w:author="Anthony Brown" w:date="2020-02-03T16:34:00Z">
          <w:pPr>
            <w:pStyle w:val="Heading2"/>
          </w:pPr>
        </w:pPrChange>
      </w:pPr>
      <w:ins w:id="2" w:author="Anthony Brown" w:date="2020-02-03T16:34:00Z">
        <w:r>
          <w:rPr>
            <w:rFonts w:eastAsia="Calibri"/>
          </w:rPr>
          <w:t xml:space="preserve">The </w:t>
        </w:r>
        <w:r w:rsidRPr="233B89A1">
          <w:rPr>
            <w:rFonts w:eastAsia="Calibri"/>
          </w:rPr>
          <w:t xml:space="preserve">English as a Second Language flashcard system </w:t>
        </w:r>
      </w:ins>
    </w:p>
    <w:p w14:paraId="3415B684" w14:textId="308E4EC1" w:rsidR="00914388" w:rsidRDefault="233B89A1" w:rsidP="233B89A1">
      <w:pPr>
        <w:pStyle w:val="Heading1"/>
      </w:pPr>
      <w:r>
        <w:t>Project Overview</w:t>
      </w:r>
    </w:p>
    <w:p w14:paraId="48979DD9" w14:textId="32AB6161" w:rsidR="006A465C" w:rsidDel="000C0284" w:rsidRDefault="006A465C" w:rsidP="006A465C">
      <w:pPr>
        <w:pStyle w:val="Heading2"/>
        <w:rPr>
          <w:del w:id="3" w:author="Anthony Brown" w:date="2020-02-03T16:34:00Z"/>
          <w:rFonts w:eastAsia="Calibri"/>
        </w:rPr>
      </w:pPr>
      <w:del w:id="4" w:author="Anthony Brown" w:date="2020-02-03T16:34:00Z">
        <w:r w:rsidDel="000C0284">
          <w:rPr>
            <w:rFonts w:eastAsia="Calibri"/>
          </w:rPr>
          <w:delText xml:space="preserve">The </w:delText>
        </w:r>
        <w:r w:rsidRPr="233B89A1" w:rsidDel="000C0284">
          <w:rPr>
            <w:rFonts w:eastAsia="Calibri"/>
          </w:rPr>
          <w:delText xml:space="preserve">English as a Second Language </w:delText>
        </w:r>
      </w:del>
      <w:del w:id="5" w:author="Anthony Brown" w:date="2020-02-03T14:22:00Z">
        <w:r w:rsidRPr="233B89A1" w:rsidDel="006A465C">
          <w:rPr>
            <w:rFonts w:eastAsia="Calibri"/>
          </w:rPr>
          <w:delText xml:space="preserve">(ESL) </w:delText>
        </w:r>
      </w:del>
      <w:del w:id="6" w:author="Anthony Brown" w:date="2020-02-03T16:34:00Z">
        <w:r w:rsidRPr="233B89A1" w:rsidDel="000C0284">
          <w:rPr>
            <w:rFonts w:eastAsia="Calibri"/>
          </w:rPr>
          <w:delText xml:space="preserve">flashcard system. </w:delText>
        </w:r>
      </w:del>
    </w:p>
    <w:p w14:paraId="570013AC" w14:textId="62762DD6" w:rsidR="00914388" w:rsidRDefault="00914388" w:rsidP="233B89A1"/>
    <w:p w14:paraId="7FB34515" w14:textId="65C40CAB" w:rsidR="00914388" w:rsidRDefault="233B89A1" w:rsidP="233B89A1">
      <w:pPr>
        <w:pStyle w:val="Heading2"/>
      </w:pPr>
      <w:r>
        <w:t>Topic</w:t>
      </w:r>
    </w:p>
    <w:p w14:paraId="7B2941EB" w14:textId="742AF942" w:rsidR="006A465C" w:rsidRDefault="006A465C" w:rsidP="233B89A1">
      <w:pPr>
        <w:rPr>
          <w:rFonts w:ascii="Calibri" w:eastAsia="Calibri" w:hAnsi="Calibri" w:cs="Calibri"/>
        </w:rPr>
      </w:pPr>
      <w:r>
        <w:rPr>
          <w:rFonts w:ascii="Calibri" w:eastAsia="Calibri" w:hAnsi="Calibri" w:cs="Calibri"/>
        </w:rPr>
        <w:t xml:space="preserve">The </w:t>
      </w:r>
      <w:r w:rsidR="233B89A1" w:rsidRPr="233B89A1">
        <w:rPr>
          <w:rFonts w:ascii="Calibri" w:eastAsia="Calibri" w:hAnsi="Calibri" w:cs="Calibri"/>
        </w:rPr>
        <w:t xml:space="preserve">project </w:t>
      </w:r>
      <w:r>
        <w:rPr>
          <w:rFonts w:ascii="Calibri" w:eastAsia="Calibri" w:hAnsi="Calibri" w:cs="Calibri"/>
        </w:rPr>
        <w:t xml:space="preserve">is to create a </w:t>
      </w:r>
      <w:r w:rsidRPr="233B89A1">
        <w:rPr>
          <w:rFonts w:ascii="Calibri" w:eastAsia="Calibri" w:hAnsi="Calibri" w:cs="Calibri"/>
        </w:rPr>
        <w:t>flashcard system</w:t>
      </w:r>
      <w:r>
        <w:rPr>
          <w:rFonts w:ascii="Calibri" w:eastAsia="Calibri" w:hAnsi="Calibri" w:cs="Calibri"/>
        </w:rPr>
        <w:t xml:space="preserve"> </w:t>
      </w:r>
      <w:r w:rsidRPr="233B89A1">
        <w:rPr>
          <w:rFonts w:ascii="Calibri" w:eastAsia="Calibri" w:hAnsi="Calibri" w:cs="Calibri"/>
        </w:rPr>
        <w:t xml:space="preserve">for teaching basic English nouns </w:t>
      </w:r>
      <w:r>
        <w:rPr>
          <w:rFonts w:ascii="Calibri" w:eastAsia="Calibri" w:hAnsi="Calibri" w:cs="Calibri"/>
        </w:rPr>
        <w:t>to children whos’ primary language is not E</w:t>
      </w:r>
      <w:r w:rsidR="233B89A1" w:rsidRPr="233B89A1">
        <w:rPr>
          <w:rFonts w:ascii="Calibri" w:eastAsia="Calibri" w:hAnsi="Calibri" w:cs="Calibri"/>
        </w:rPr>
        <w:t>nglish</w:t>
      </w:r>
      <w:r>
        <w:rPr>
          <w:rFonts w:ascii="Calibri" w:eastAsia="Calibri" w:hAnsi="Calibri" w:cs="Calibri"/>
        </w:rPr>
        <w:t xml:space="preserve">. </w:t>
      </w:r>
    </w:p>
    <w:p w14:paraId="19DF0B97" w14:textId="20B61EEA" w:rsidR="006A465C" w:rsidRDefault="006A465C" w:rsidP="006A465C">
      <w:pPr>
        <w:rPr>
          <w:rFonts w:ascii="Calibri" w:eastAsia="Calibri" w:hAnsi="Calibri" w:cs="Calibri"/>
        </w:rPr>
      </w:pPr>
      <w:ins w:id="7" w:author="Anthony Brown" w:date="2020-02-03T14:17:00Z">
        <w:r>
          <w:rPr>
            <w:rFonts w:ascii="Calibri" w:eastAsia="Calibri" w:hAnsi="Calibri" w:cs="Calibri"/>
          </w:rPr>
          <w:t>A flashcard is a</w:t>
        </w:r>
      </w:ins>
      <w:ins w:id="8" w:author="Anthony Brown" w:date="2020-02-05T11:46:00Z">
        <w:r w:rsidR="00A06CE9">
          <w:rPr>
            <w:rFonts w:ascii="Calibri" w:eastAsia="Calibri" w:hAnsi="Calibri" w:cs="Calibri"/>
          </w:rPr>
          <w:t xml:space="preserve"> combination of </w:t>
        </w:r>
      </w:ins>
      <w:ins w:id="9" w:author="Anthony Brown" w:date="2020-02-03T14:17:00Z">
        <w:r>
          <w:rPr>
            <w:rFonts w:ascii="Calibri" w:eastAsia="Calibri" w:hAnsi="Calibri" w:cs="Calibri"/>
          </w:rPr>
          <w:t>a</w:t>
        </w:r>
      </w:ins>
      <w:ins w:id="10" w:author="Anthony Brown" w:date="2020-02-03T14:18:00Z">
        <w:r>
          <w:rPr>
            <w:rFonts w:ascii="Calibri" w:eastAsia="Calibri" w:hAnsi="Calibri" w:cs="Calibri"/>
          </w:rPr>
          <w:t>n</w:t>
        </w:r>
      </w:ins>
      <w:ins w:id="11" w:author="Anthony Brown" w:date="2020-02-03T14:17:00Z">
        <w:r>
          <w:rPr>
            <w:rFonts w:ascii="Calibri" w:eastAsia="Calibri" w:hAnsi="Calibri" w:cs="Calibri"/>
          </w:rPr>
          <w:t xml:space="preserve"> image of an object </w:t>
        </w:r>
      </w:ins>
      <w:ins w:id="12" w:author="Anthony Brown" w:date="2020-02-05T11:46:00Z">
        <w:r w:rsidR="00A06CE9">
          <w:rPr>
            <w:rFonts w:ascii="Calibri" w:eastAsia="Calibri" w:hAnsi="Calibri" w:cs="Calibri"/>
          </w:rPr>
          <w:t xml:space="preserve">with its </w:t>
        </w:r>
      </w:ins>
      <w:ins w:id="13" w:author="Anthony Brown" w:date="2020-02-03T14:18:00Z">
        <w:r>
          <w:rPr>
            <w:rFonts w:ascii="Calibri" w:eastAsia="Calibri" w:hAnsi="Calibri" w:cs="Calibri"/>
          </w:rPr>
          <w:t xml:space="preserve">name </w:t>
        </w:r>
      </w:ins>
      <w:ins w:id="14" w:author="Anthony Brown" w:date="2020-02-03T17:04:00Z">
        <w:r w:rsidR="0015637F">
          <w:rPr>
            <w:rFonts w:ascii="Calibri" w:eastAsia="Calibri" w:hAnsi="Calibri" w:cs="Calibri"/>
          </w:rPr>
          <w:t>and a</w:t>
        </w:r>
      </w:ins>
      <w:ins w:id="15" w:author="Anthony Brown" w:date="2020-02-05T11:47:00Z">
        <w:r w:rsidR="00A06CE9">
          <w:rPr>
            <w:rFonts w:ascii="Calibri" w:eastAsia="Calibri" w:hAnsi="Calibri" w:cs="Calibri"/>
          </w:rPr>
          <w:t xml:space="preserve"> </w:t>
        </w:r>
      </w:ins>
      <w:ins w:id="16" w:author="Anthony Brown" w:date="2020-02-03T17:04:00Z">
        <w:r w:rsidR="0015637F">
          <w:rPr>
            <w:rFonts w:ascii="Calibri" w:eastAsia="Calibri" w:hAnsi="Calibri" w:cs="Calibri"/>
          </w:rPr>
          <w:t xml:space="preserve">sound file demonstrating how </w:t>
        </w:r>
      </w:ins>
      <w:ins w:id="17" w:author="Anthony Brown" w:date="2020-02-03T17:05:00Z">
        <w:r w:rsidR="0015637F">
          <w:rPr>
            <w:rFonts w:ascii="Calibri" w:eastAsia="Calibri" w:hAnsi="Calibri" w:cs="Calibri"/>
          </w:rPr>
          <w:t>the wor</w:t>
        </w:r>
      </w:ins>
      <w:ins w:id="18" w:author="Anthony Brown" w:date="2020-02-05T11:47:00Z">
        <w:r w:rsidR="00A06CE9">
          <w:rPr>
            <w:rFonts w:ascii="Calibri" w:eastAsia="Calibri" w:hAnsi="Calibri" w:cs="Calibri"/>
          </w:rPr>
          <w:t>d</w:t>
        </w:r>
      </w:ins>
      <w:ins w:id="19" w:author="Anthony Brown" w:date="2020-02-03T17:05:00Z">
        <w:r w:rsidR="0015637F">
          <w:rPr>
            <w:rFonts w:ascii="Calibri" w:eastAsia="Calibri" w:hAnsi="Calibri" w:cs="Calibri"/>
          </w:rPr>
          <w:t xml:space="preserve"> is pronounced.</w:t>
        </w:r>
      </w:ins>
      <w:ins w:id="20" w:author="Anthony Brown" w:date="2020-02-03T14:18:00Z">
        <w:r>
          <w:rPr>
            <w:rFonts w:ascii="Calibri" w:eastAsia="Calibri" w:hAnsi="Calibri" w:cs="Calibri"/>
          </w:rPr>
          <w:t xml:space="preserve"> </w:t>
        </w:r>
      </w:ins>
      <w:r w:rsidRPr="233B89A1">
        <w:rPr>
          <w:rFonts w:ascii="Calibri" w:eastAsia="Calibri" w:hAnsi="Calibri" w:cs="Calibri"/>
        </w:rPr>
        <w:t>Th</w:t>
      </w:r>
      <w:ins w:id="21" w:author="Anthony Brown" w:date="2020-02-03T14:17:00Z">
        <w:r>
          <w:rPr>
            <w:rFonts w:ascii="Calibri" w:eastAsia="Calibri" w:hAnsi="Calibri" w:cs="Calibri"/>
          </w:rPr>
          <w:t>e</w:t>
        </w:r>
      </w:ins>
      <w:del w:id="22" w:author="Anthony Brown" w:date="2020-02-03T14:17:00Z">
        <w:r w:rsidRPr="233B89A1" w:rsidDel="006A465C">
          <w:rPr>
            <w:rFonts w:ascii="Calibri" w:eastAsia="Calibri" w:hAnsi="Calibri" w:cs="Calibri"/>
          </w:rPr>
          <w:delText>is</w:delText>
        </w:r>
      </w:del>
      <w:r w:rsidRPr="233B89A1">
        <w:rPr>
          <w:rFonts w:ascii="Calibri" w:eastAsia="Calibri" w:hAnsi="Calibri" w:cs="Calibri"/>
        </w:rPr>
        <w:t xml:space="preserve"> software will teach basic English</w:t>
      </w:r>
      <w:ins w:id="23" w:author="Anthony Brown" w:date="2020-02-03T14:21:00Z">
        <w:r>
          <w:rPr>
            <w:rFonts w:ascii="Calibri" w:eastAsia="Calibri" w:hAnsi="Calibri" w:cs="Calibri"/>
          </w:rPr>
          <w:t xml:space="preserve"> nouns</w:t>
        </w:r>
      </w:ins>
      <w:r w:rsidRPr="233B89A1">
        <w:rPr>
          <w:rFonts w:ascii="Calibri" w:eastAsia="Calibri" w:hAnsi="Calibri" w:cs="Calibri"/>
        </w:rPr>
        <w:t xml:space="preserve"> to children using a flashcard system</w:t>
      </w:r>
      <w:r>
        <w:rPr>
          <w:rFonts w:ascii="Calibri" w:eastAsia="Calibri" w:hAnsi="Calibri" w:cs="Calibri"/>
        </w:rPr>
        <w:t>. It will have</w:t>
      </w:r>
      <w:r w:rsidRPr="233B89A1">
        <w:rPr>
          <w:rFonts w:ascii="Calibri" w:eastAsia="Calibri" w:hAnsi="Calibri" w:cs="Calibri"/>
        </w:rPr>
        <w:t xml:space="preserve"> </w:t>
      </w:r>
      <w:proofErr w:type="gramStart"/>
      <w:r w:rsidRPr="233B89A1">
        <w:rPr>
          <w:rFonts w:ascii="Calibri" w:eastAsia="Calibri" w:hAnsi="Calibri" w:cs="Calibri"/>
        </w:rPr>
        <w:t>mini</w:t>
      </w:r>
      <w:r>
        <w:rPr>
          <w:rFonts w:ascii="Calibri" w:eastAsia="Calibri" w:hAnsi="Calibri" w:cs="Calibri"/>
        </w:rPr>
        <w:t>-</w:t>
      </w:r>
      <w:r w:rsidRPr="233B89A1">
        <w:rPr>
          <w:rFonts w:ascii="Calibri" w:eastAsia="Calibri" w:hAnsi="Calibri" w:cs="Calibri"/>
        </w:rPr>
        <w:t>games</w:t>
      </w:r>
      <w:proofErr w:type="gramEnd"/>
      <w:r w:rsidRPr="233B89A1">
        <w:rPr>
          <w:rFonts w:ascii="Calibri" w:eastAsia="Calibri" w:hAnsi="Calibri" w:cs="Calibri"/>
        </w:rPr>
        <w:t xml:space="preserve"> to keep the children interested and engaged through the process.</w:t>
      </w:r>
      <w:r w:rsidRPr="006A465C">
        <w:rPr>
          <w:rFonts w:ascii="Calibri" w:eastAsia="Calibri" w:hAnsi="Calibri" w:cs="Calibri"/>
        </w:rPr>
        <w:t xml:space="preserve"> </w:t>
      </w:r>
      <w:r w:rsidRPr="233B89A1">
        <w:rPr>
          <w:rFonts w:ascii="Calibri" w:eastAsia="Calibri" w:hAnsi="Calibri" w:cs="Calibri"/>
        </w:rPr>
        <w:t xml:space="preserve">Users will be able </w:t>
      </w:r>
      <w:r>
        <w:rPr>
          <w:rFonts w:ascii="Calibri" w:eastAsia="Calibri" w:hAnsi="Calibri" w:cs="Calibri"/>
        </w:rPr>
        <w:t xml:space="preserve">to customise the app by adding their own </w:t>
      </w:r>
      <w:r w:rsidRPr="233B89A1">
        <w:rPr>
          <w:rFonts w:ascii="Calibri" w:eastAsia="Calibri" w:hAnsi="Calibri" w:cs="Calibri"/>
        </w:rPr>
        <w:t xml:space="preserve">flashcards.  </w:t>
      </w:r>
      <w:r>
        <w:rPr>
          <w:rFonts w:ascii="Calibri" w:eastAsia="Calibri" w:hAnsi="Calibri" w:cs="Calibri"/>
        </w:rPr>
        <w:t xml:space="preserve">The customisation </w:t>
      </w:r>
      <w:r w:rsidRPr="233B89A1">
        <w:rPr>
          <w:rFonts w:ascii="Calibri" w:eastAsia="Calibri" w:hAnsi="Calibri" w:cs="Calibri"/>
        </w:rPr>
        <w:t xml:space="preserve">will empower the end-user to </w:t>
      </w:r>
      <w:r>
        <w:rPr>
          <w:rFonts w:ascii="Calibri" w:eastAsia="Calibri" w:hAnsi="Calibri" w:cs="Calibri"/>
        </w:rPr>
        <w:t xml:space="preserve">improve the </w:t>
      </w:r>
      <w:r w:rsidRPr="233B89A1">
        <w:rPr>
          <w:rFonts w:ascii="Calibri" w:eastAsia="Calibri" w:hAnsi="Calibri" w:cs="Calibri"/>
        </w:rPr>
        <w:t>app for use in ways that fit their ESL curriculum.</w:t>
      </w:r>
      <w:r>
        <w:rPr>
          <w:rFonts w:ascii="Calibri" w:eastAsia="Calibri" w:hAnsi="Calibri" w:cs="Calibri"/>
        </w:rPr>
        <w:t xml:space="preserve"> </w:t>
      </w:r>
      <w:del w:id="24" w:author="Anthony Brown" w:date="2020-02-03T14:23:00Z">
        <w:r w:rsidDel="006A465C">
          <w:rPr>
            <w:rFonts w:ascii="Calibri" w:eastAsia="Calibri" w:hAnsi="Calibri" w:cs="Calibri"/>
          </w:rPr>
          <w:delText>We would like to enable the sharing of these customisations between users</w:delText>
        </w:r>
      </w:del>
    </w:p>
    <w:p w14:paraId="0299F6D0" w14:textId="7FEF9C5D" w:rsidR="006A465C" w:rsidRDefault="006A465C" w:rsidP="006A465C">
      <w:pPr>
        <w:rPr>
          <w:rFonts w:ascii="Calibri" w:eastAsia="Calibri" w:hAnsi="Calibri" w:cs="Calibri"/>
        </w:rPr>
      </w:pPr>
      <w:r>
        <w:rPr>
          <w:rFonts w:ascii="Calibri" w:eastAsia="Calibri" w:hAnsi="Calibri" w:cs="Calibri"/>
        </w:rPr>
        <w:t xml:space="preserve">We intend on building a small, focused application that provides a simple tool to help with this specific part of language acquisition. The product will be available as </w:t>
      </w:r>
      <w:r w:rsidRPr="233B89A1">
        <w:rPr>
          <w:rFonts w:ascii="Calibri" w:eastAsia="Calibri" w:hAnsi="Calibri" w:cs="Calibri"/>
        </w:rPr>
        <w:t xml:space="preserve">a standalone website </w:t>
      </w:r>
      <w:r>
        <w:rPr>
          <w:rFonts w:ascii="Calibri" w:eastAsia="Calibri" w:hAnsi="Calibri" w:cs="Calibri"/>
        </w:rPr>
        <w:t xml:space="preserve">and </w:t>
      </w:r>
      <w:r w:rsidRPr="233B89A1">
        <w:rPr>
          <w:rFonts w:ascii="Calibri" w:eastAsia="Calibri" w:hAnsi="Calibri" w:cs="Calibri"/>
        </w:rPr>
        <w:t xml:space="preserve">on app stores. </w:t>
      </w:r>
      <w:r>
        <w:rPr>
          <w:rFonts w:ascii="Calibri" w:eastAsia="Calibri" w:hAnsi="Calibri" w:cs="Calibri"/>
        </w:rPr>
        <w:t xml:space="preserve"> </w:t>
      </w:r>
      <w:r w:rsidRPr="233B89A1">
        <w:rPr>
          <w:rFonts w:ascii="Calibri" w:eastAsia="Calibri" w:hAnsi="Calibri" w:cs="Calibri"/>
        </w:rPr>
        <w:t xml:space="preserve">We also hope </w:t>
      </w:r>
      <w:r>
        <w:rPr>
          <w:rFonts w:ascii="Calibri" w:eastAsia="Calibri" w:hAnsi="Calibri" w:cs="Calibri"/>
        </w:rPr>
        <w:t xml:space="preserve">to make the </w:t>
      </w:r>
      <w:r w:rsidRPr="233B89A1">
        <w:rPr>
          <w:rFonts w:ascii="Calibri" w:eastAsia="Calibri" w:hAnsi="Calibri" w:cs="Calibri"/>
        </w:rPr>
        <w:t xml:space="preserve">software </w:t>
      </w:r>
      <w:r>
        <w:rPr>
          <w:rFonts w:ascii="Calibri" w:eastAsia="Calibri" w:hAnsi="Calibri" w:cs="Calibri"/>
        </w:rPr>
        <w:t xml:space="preserve">offline functional to enable use by </w:t>
      </w:r>
      <w:r w:rsidRPr="233B89A1">
        <w:rPr>
          <w:rFonts w:ascii="Calibri" w:eastAsia="Calibri" w:hAnsi="Calibri" w:cs="Calibri"/>
        </w:rPr>
        <w:t>remote communities who don’t have high-end technology or qualified teachers to teach English.</w:t>
      </w:r>
    </w:p>
    <w:p w14:paraId="0EA372DB" w14:textId="1A0A647A" w:rsidR="00914388" w:rsidRDefault="00914388" w:rsidP="233B89A1">
      <w:pPr>
        <w:rPr>
          <w:rFonts w:ascii="Calibri" w:eastAsia="Calibri" w:hAnsi="Calibri" w:cs="Calibri"/>
        </w:rPr>
      </w:pPr>
    </w:p>
    <w:p w14:paraId="4813B695" w14:textId="5D690857" w:rsidR="00914388" w:rsidRDefault="233B89A1" w:rsidP="233B89A1">
      <w:pPr>
        <w:pStyle w:val="Heading2"/>
        <w:rPr>
          <w:rFonts w:ascii="Calibri" w:eastAsia="Calibri" w:hAnsi="Calibri" w:cs="Calibri"/>
          <w:sz w:val="22"/>
          <w:szCs w:val="22"/>
        </w:rPr>
      </w:pPr>
      <w:r w:rsidRPr="233B89A1">
        <w:t>Motivation</w:t>
      </w:r>
    </w:p>
    <w:p w14:paraId="7913CC4C" w14:textId="4C846EC6" w:rsidR="00914388" w:rsidRDefault="233B89A1" w:rsidP="233B89A1">
      <w:pPr>
        <w:rPr>
          <w:ins w:id="25" w:author="Anthony Brown" w:date="2020-02-03T14:32:00Z"/>
          <w:rFonts w:ascii="Calibri" w:eastAsia="Calibri" w:hAnsi="Calibri" w:cs="Calibri"/>
        </w:rPr>
      </w:pPr>
      <w:r w:rsidRPr="233B89A1">
        <w:rPr>
          <w:rFonts w:ascii="Calibri" w:eastAsia="Calibri" w:hAnsi="Calibri" w:cs="Calibri"/>
        </w:rPr>
        <w:t xml:space="preserve">People worldwide consider English to be the most valuable language to learn as a second language (Taylor, 2020). Research has predicted that the market for learning English as a second language </w:t>
      </w:r>
      <w:ins w:id="26" w:author="Anthony Brown" w:date="2020-02-03T14:26:00Z">
        <w:r w:rsidR="006A465C">
          <w:rPr>
            <w:rFonts w:ascii="Calibri" w:eastAsia="Calibri" w:hAnsi="Calibri" w:cs="Calibri"/>
          </w:rPr>
          <w:t>(</w:t>
        </w:r>
        <w:r w:rsidR="006A465C" w:rsidRPr="562C883E">
          <w:t>ESL</w:t>
        </w:r>
        <w:r w:rsidR="006A465C">
          <w:t xml:space="preserve">) </w:t>
        </w:r>
      </w:ins>
      <w:r w:rsidRPr="233B89A1">
        <w:rPr>
          <w:rFonts w:ascii="Calibri" w:eastAsia="Calibri" w:hAnsi="Calibri" w:cs="Calibri"/>
        </w:rPr>
        <w:t>will grow 7.1% and is expecting to hit the $54.8 billion mark by 2025 (Research, 2020). Our motivation is to tap into this growing market and help children learn some English in areas of the world that do not have access to native English speakers to teach them</w:t>
      </w:r>
      <w:ins w:id="27" w:author="Anthony Brown" w:date="2020-02-06T11:36:00Z">
        <w:r w:rsidR="004B2C8E">
          <w:rPr>
            <w:rFonts w:ascii="Calibri" w:eastAsia="Calibri" w:hAnsi="Calibri" w:cs="Calibri"/>
          </w:rPr>
          <w:t>. Vietnam, for example</w:t>
        </w:r>
      </w:ins>
      <w:r w:rsidRPr="233B89A1">
        <w:rPr>
          <w:rFonts w:ascii="Calibri" w:eastAsia="Calibri" w:hAnsi="Calibri" w:cs="Calibri"/>
        </w:rPr>
        <w:t xml:space="preserve">, </w:t>
      </w:r>
      <w:ins w:id="28" w:author="Anthony Brown" w:date="2020-02-06T11:36:00Z">
        <w:r w:rsidR="004B2C8E">
          <w:rPr>
            <w:rFonts w:ascii="Calibri" w:eastAsia="Calibri" w:hAnsi="Calibri" w:cs="Calibri"/>
          </w:rPr>
          <w:t xml:space="preserve">where </w:t>
        </w:r>
        <w:proofErr w:type="spellStart"/>
        <w:r w:rsidR="004B2C8E">
          <w:rPr>
            <w:rFonts w:ascii="Calibri" w:eastAsia="Calibri" w:hAnsi="Calibri" w:cs="Calibri"/>
          </w:rPr>
          <w:t>ethere</w:t>
        </w:r>
        <w:proofErr w:type="spellEnd"/>
        <w:r w:rsidR="004B2C8E">
          <w:rPr>
            <w:rFonts w:ascii="Calibri" w:eastAsia="Calibri" w:hAnsi="Calibri" w:cs="Calibri"/>
          </w:rPr>
          <w:t xml:space="preserve"> is a documented lack of </w:t>
        </w:r>
      </w:ins>
      <w:del w:id="29" w:author="Anthony Brown" w:date="2020-02-06T11:36:00Z">
        <w:r w:rsidRPr="233B89A1" w:rsidDel="004B2C8E">
          <w:rPr>
            <w:rFonts w:ascii="Calibri" w:eastAsia="Calibri" w:hAnsi="Calibri" w:cs="Calibri"/>
          </w:rPr>
          <w:delText xml:space="preserve">such as Vietnam where there is currently a lack of </w:delText>
        </w:r>
      </w:del>
      <w:r w:rsidRPr="233B89A1">
        <w:rPr>
          <w:rFonts w:ascii="Calibri" w:eastAsia="Calibri" w:hAnsi="Calibri" w:cs="Calibri"/>
        </w:rPr>
        <w:t xml:space="preserve">English teachers available </w:t>
      </w:r>
      <w:ins w:id="30" w:author="Anthony Brown" w:date="2020-02-06T11:36:00Z">
        <w:r w:rsidR="004B2C8E">
          <w:rPr>
            <w:rFonts w:ascii="Calibri" w:eastAsia="Calibri" w:hAnsi="Calibri" w:cs="Calibri"/>
          </w:rPr>
          <w:t xml:space="preserve">to meet the </w:t>
        </w:r>
        <w:proofErr w:type="spellStart"/>
        <w:r w:rsidR="004B2C8E">
          <w:rPr>
            <w:rFonts w:ascii="Calibri" w:eastAsia="Calibri" w:hAnsi="Calibri" w:cs="Calibri"/>
          </w:rPr>
          <w:t>demaond</w:t>
        </w:r>
        <w:proofErr w:type="spellEnd"/>
        <w:r w:rsidR="004B2C8E">
          <w:rPr>
            <w:rFonts w:ascii="Calibri" w:eastAsia="Calibri" w:hAnsi="Calibri" w:cs="Calibri"/>
          </w:rPr>
          <w:t xml:space="preserve"> </w:t>
        </w:r>
      </w:ins>
      <w:r w:rsidRPr="233B89A1">
        <w:rPr>
          <w:rFonts w:ascii="Calibri" w:eastAsia="Calibri" w:hAnsi="Calibri" w:cs="Calibri"/>
        </w:rPr>
        <w:t>(News 2020</w:t>
      </w:r>
      <w:del w:id="31" w:author="Anthony Brown" w:date="2020-02-06T11:36:00Z">
        <w:r w:rsidRPr="233B89A1" w:rsidDel="004B2C8E">
          <w:rPr>
            <w:rFonts w:ascii="Calibri" w:eastAsia="Calibri" w:hAnsi="Calibri" w:cs="Calibri"/>
          </w:rPr>
          <w:delText xml:space="preserve"> </w:delText>
        </w:r>
      </w:del>
      <w:r w:rsidRPr="233B89A1">
        <w:rPr>
          <w:rFonts w:ascii="Calibri" w:eastAsia="Calibri" w:hAnsi="Calibri" w:cs="Calibri"/>
        </w:rPr>
        <w:t>).</w:t>
      </w:r>
    </w:p>
    <w:p w14:paraId="73CAAF4B" w14:textId="56FD3E79" w:rsidR="006A465C" w:rsidRDefault="006A465C" w:rsidP="233B89A1">
      <w:pPr>
        <w:rPr>
          <w:ins w:id="32" w:author="Anthony Brown" w:date="2020-02-03T14:32:00Z"/>
          <w:rFonts w:ascii="Calibri" w:eastAsia="Calibri" w:hAnsi="Calibri" w:cs="Calibri"/>
        </w:rPr>
      </w:pPr>
      <w:ins w:id="33" w:author="Anthony Brown" w:date="2020-02-03T14:33:00Z">
        <w:r>
          <w:rPr>
            <w:rFonts w:ascii="Calibri" w:eastAsia="Calibri" w:hAnsi="Calibri" w:cs="Calibri"/>
          </w:rPr>
          <w:t xml:space="preserve">Completing this </w:t>
        </w:r>
      </w:ins>
      <w:ins w:id="34" w:author="Anthony Brown" w:date="2020-02-03T14:34:00Z">
        <w:r>
          <w:rPr>
            <w:rFonts w:ascii="Calibri" w:eastAsia="Calibri" w:hAnsi="Calibri" w:cs="Calibri"/>
          </w:rPr>
          <w:t>project would show that our team was able to work together to produce a viable product. It would demonstrate that we</w:t>
        </w:r>
      </w:ins>
      <w:ins w:id="35" w:author="Anthony Brown" w:date="2020-02-03T16:19:00Z">
        <w:r w:rsidR="000C0284">
          <w:rPr>
            <w:rFonts w:ascii="Calibri" w:eastAsia="Calibri" w:hAnsi="Calibri" w:cs="Calibri"/>
          </w:rPr>
          <w:t xml:space="preserve"> </w:t>
        </w:r>
      </w:ins>
      <w:ins w:id="36" w:author="Anthony Brown" w:date="2020-02-03T14:34:00Z">
        <w:r>
          <w:rPr>
            <w:rFonts w:ascii="Calibri" w:eastAsia="Calibri" w:hAnsi="Calibri" w:cs="Calibri"/>
          </w:rPr>
          <w:t xml:space="preserve">could </w:t>
        </w:r>
      </w:ins>
      <w:ins w:id="37" w:author="Anthony Brown" w:date="2020-02-03T14:35:00Z">
        <w:r>
          <w:rPr>
            <w:rFonts w:ascii="Calibri" w:eastAsia="Calibri" w:hAnsi="Calibri" w:cs="Calibri"/>
          </w:rPr>
          <w:t xml:space="preserve">identify a need and craft a solution </w:t>
        </w:r>
      </w:ins>
      <w:ins w:id="38" w:author="Anthony Brown" w:date="2020-02-03T16:16:00Z">
        <w:r w:rsidR="000C0284">
          <w:rPr>
            <w:rFonts w:ascii="Calibri" w:eastAsia="Calibri" w:hAnsi="Calibri" w:cs="Calibri"/>
          </w:rPr>
          <w:t xml:space="preserve">that fits within it. We consider success to be </w:t>
        </w:r>
      </w:ins>
      <w:ins w:id="39" w:author="Anthony Brown" w:date="2020-02-03T16:20:00Z">
        <w:r w:rsidR="000C0284">
          <w:rPr>
            <w:rFonts w:ascii="Calibri" w:eastAsia="Calibri" w:hAnsi="Calibri" w:cs="Calibri"/>
          </w:rPr>
          <w:t xml:space="preserve">a </w:t>
        </w:r>
      </w:ins>
      <w:ins w:id="40" w:author="Anthony Brown" w:date="2020-02-03T16:16:00Z">
        <w:r w:rsidR="000C0284">
          <w:rPr>
            <w:rFonts w:ascii="Calibri" w:eastAsia="Calibri" w:hAnsi="Calibri" w:cs="Calibri"/>
          </w:rPr>
          <w:t>high adoption</w:t>
        </w:r>
      </w:ins>
      <w:ins w:id="41" w:author="Anthony Brown" w:date="2020-02-03T16:20:00Z">
        <w:r w:rsidR="000C0284">
          <w:rPr>
            <w:rFonts w:ascii="Calibri" w:eastAsia="Calibri" w:hAnsi="Calibri" w:cs="Calibri"/>
          </w:rPr>
          <w:t xml:space="preserve"> rate</w:t>
        </w:r>
      </w:ins>
      <w:ins w:id="42" w:author="Anthony Brown" w:date="2020-02-03T16:16:00Z">
        <w:r w:rsidR="000C0284">
          <w:rPr>
            <w:rFonts w:ascii="Calibri" w:eastAsia="Calibri" w:hAnsi="Calibri" w:cs="Calibri"/>
          </w:rPr>
          <w:t xml:space="preserve">. If successful, </w:t>
        </w:r>
      </w:ins>
      <w:ins w:id="43" w:author="Anthony Brown" w:date="2020-02-03T16:20:00Z">
        <w:r w:rsidR="000C0284">
          <w:rPr>
            <w:rFonts w:ascii="Calibri" w:eastAsia="Calibri" w:hAnsi="Calibri" w:cs="Calibri"/>
          </w:rPr>
          <w:t xml:space="preserve">our project will an example of us using our </w:t>
        </w:r>
      </w:ins>
      <w:ins w:id="44" w:author="Anthony Brown" w:date="2020-02-03T16:17:00Z">
        <w:r w:rsidR="000C0284">
          <w:rPr>
            <w:rFonts w:ascii="Calibri" w:eastAsia="Calibri" w:hAnsi="Calibri" w:cs="Calibri"/>
          </w:rPr>
          <w:t xml:space="preserve">skills </w:t>
        </w:r>
      </w:ins>
      <w:ins w:id="45" w:author="Anthony Brown" w:date="2020-02-03T16:21:00Z">
        <w:r w:rsidR="000C0284">
          <w:rPr>
            <w:rFonts w:ascii="Calibri" w:eastAsia="Calibri" w:hAnsi="Calibri" w:cs="Calibri"/>
          </w:rPr>
          <w:t xml:space="preserve">to </w:t>
        </w:r>
      </w:ins>
      <w:ins w:id="46" w:author="Anthony Brown" w:date="2020-02-03T16:18:00Z">
        <w:r w:rsidR="000C0284">
          <w:rPr>
            <w:rFonts w:ascii="Calibri" w:eastAsia="Calibri" w:hAnsi="Calibri" w:cs="Calibri"/>
          </w:rPr>
          <w:t xml:space="preserve">help the global community. </w:t>
        </w:r>
      </w:ins>
      <w:ins w:id="47" w:author="Anthony Brown" w:date="2020-02-03T14:35:00Z">
        <w:r>
          <w:rPr>
            <w:rFonts w:ascii="Calibri" w:eastAsia="Calibri" w:hAnsi="Calibri" w:cs="Calibri"/>
          </w:rPr>
          <w:t xml:space="preserve"> </w:t>
        </w:r>
      </w:ins>
    </w:p>
    <w:p w14:paraId="2787BD99" w14:textId="77777777" w:rsidR="006A465C" w:rsidRDefault="006A465C" w:rsidP="233B89A1">
      <w:pPr>
        <w:rPr>
          <w:rFonts w:ascii="Calibri" w:eastAsia="Calibri" w:hAnsi="Calibri" w:cs="Calibri"/>
        </w:rPr>
      </w:pPr>
    </w:p>
    <w:p w14:paraId="4CB47C0E" w14:textId="11FA2E77" w:rsidR="00914388" w:rsidRDefault="562C883E" w:rsidP="562C883E">
      <w:pPr>
        <w:pStyle w:val="Heading2"/>
        <w:rPr>
          <w:b/>
          <w:bCs/>
        </w:rPr>
      </w:pPr>
      <w:r w:rsidRPr="562C883E">
        <w:t>Landscape</w:t>
      </w:r>
    </w:p>
    <w:p w14:paraId="7A4CDB97" w14:textId="20CB79C7" w:rsidR="006A465C" w:rsidRDefault="562C883E" w:rsidP="562C883E">
      <w:pPr>
        <w:rPr>
          <w:ins w:id="48" w:author="Anthony Brown" w:date="2020-02-03T14:38:00Z"/>
        </w:rPr>
      </w:pPr>
      <w:r w:rsidRPr="562C883E">
        <w:t>There are many existing applications in the market for teaching children second languages, especially English</w:t>
      </w:r>
      <w:ins w:id="49" w:author="Anthony Brown" w:date="2020-02-03T14:26:00Z">
        <w:r w:rsidR="006A465C">
          <w:t>,</w:t>
        </w:r>
      </w:ins>
      <w:r w:rsidRPr="562C883E">
        <w:t xml:space="preserve"> as it is the most popular </w:t>
      </w:r>
      <w:del w:id="50" w:author="Anthony Brown" w:date="2020-02-03T14:26:00Z">
        <w:r w:rsidRPr="562C883E" w:rsidDel="006A465C">
          <w:delText xml:space="preserve">language to learn as a </w:delText>
        </w:r>
      </w:del>
      <w:r w:rsidRPr="562C883E">
        <w:t>second language. A popular ESL flashcard system aimed at ESL kids is called Lingo Kids (</w:t>
      </w:r>
      <w:hyperlink r:id="rId5">
        <w:r w:rsidRPr="562C883E">
          <w:rPr>
            <w:rStyle w:val="Hyperlink"/>
          </w:rPr>
          <w:t>www.lingokids.com</w:t>
        </w:r>
      </w:hyperlink>
      <w:r w:rsidRPr="562C883E">
        <w:t xml:space="preserve">). </w:t>
      </w:r>
      <w:ins w:id="51" w:author="Anthony Brown" w:date="2020-02-03T14:38:00Z">
        <w:r w:rsidR="006A465C">
          <w:t xml:space="preserve">We see three </w:t>
        </w:r>
      </w:ins>
      <w:ins w:id="52" w:author="Anthony Brown" w:date="2020-02-03T16:13:00Z">
        <w:r w:rsidR="000C0284">
          <w:t>significant</w:t>
        </w:r>
      </w:ins>
      <w:ins w:id="53" w:author="Anthony Brown" w:date="2020-02-03T14:38:00Z">
        <w:r w:rsidR="006A465C">
          <w:t xml:space="preserve"> differences </w:t>
        </w:r>
      </w:ins>
      <w:del w:id="54" w:author="Anthony Brown" w:date="2020-02-03T14:38:00Z">
        <w:r w:rsidRPr="562C883E" w:rsidDel="006A465C">
          <w:delText xml:space="preserve">The difference </w:delText>
        </w:r>
      </w:del>
      <w:r w:rsidRPr="562C883E">
        <w:t xml:space="preserve">between our application and </w:t>
      </w:r>
      <w:ins w:id="55" w:author="Anthony Brown" w:date="2020-02-03T14:28:00Z">
        <w:r w:rsidR="006A465C" w:rsidRPr="562C883E">
          <w:t>Lingo Kids</w:t>
        </w:r>
      </w:ins>
      <w:ins w:id="56" w:author="Anthony Brown" w:date="2020-02-03T14:38:00Z">
        <w:r w:rsidR="006A465C">
          <w:t>, being:</w:t>
        </w:r>
      </w:ins>
    </w:p>
    <w:p w14:paraId="54E892F5" w14:textId="5BFE4C69" w:rsidR="006A465C" w:rsidRPr="006A465C" w:rsidRDefault="562C883E" w:rsidP="006A465C">
      <w:pPr>
        <w:pStyle w:val="ListParagraph"/>
        <w:numPr>
          <w:ilvl w:val="0"/>
          <w:numId w:val="7"/>
        </w:numPr>
        <w:rPr>
          <w:ins w:id="57" w:author="Anthony Brown" w:date="2020-02-03T14:38:00Z"/>
          <w:rFonts w:ascii="Calibri" w:eastAsia="Calibri" w:hAnsi="Calibri" w:cs="Calibri"/>
          <w:b/>
          <w:bCs/>
          <w:color w:val="172B4D"/>
          <w:sz w:val="21"/>
          <w:szCs w:val="21"/>
          <w:rPrChange w:id="58" w:author="Anthony Brown" w:date="2020-02-03T14:38:00Z">
            <w:rPr>
              <w:ins w:id="59" w:author="Anthony Brown" w:date="2020-02-03T14:38:00Z"/>
            </w:rPr>
          </w:rPrChange>
        </w:rPr>
      </w:pPr>
      <w:del w:id="60" w:author="Anthony Brown" w:date="2020-02-03T14:28:00Z">
        <w:r w:rsidRPr="562C883E" w:rsidDel="006A465C">
          <w:delText xml:space="preserve">this one </w:delText>
        </w:r>
      </w:del>
      <w:del w:id="61" w:author="Anthony Brown" w:date="2020-02-03T14:38:00Z">
        <w:r w:rsidRPr="562C883E" w:rsidDel="006A465C">
          <w:delText xml:space="preserve">is that </w:delText>
        </w:r>
      </w:del>
      <w:r w:rsidRPr="562C883E">
        <w:t xml:space="preserve">ours </w:t>
      </w:r>
      <w:ins w:id="62" w:author="Anthony Brown" w:date="2020-02-03T14:29:00Z">
        <w:r w:rsidR="006A465C">
          <w:t xml:space="preserve">can be </w:t>
        </w:r>
      </w:ins>
      <w:del w:id="63" w:author="Anthony Brown" w:date="2020-02-03T14:29:00Z">
        <w:r w:rsidRPr="562C883E" w:rsidDel="006A465C">
          <w:delText xml:space="preserve">will allow people to </w:delText>
        </w:r>
      </w:del>
      <w:r w:rsidRPr="562C883E">
        <w:t>custom</w:t>
      </w:r>
      <w:ins w:id="64" w:author="Anthony Brown" w:date="2020-02-03T14:27:00Z">
        <w:r w:rsidR="006A465C">
          <w:t>ise</w:t>
        </w:r>
      </w:ins>
      <w:ins w:id="65" w:author="Anthony Brown" w:date="2020-02-03T14:29:00Z">
        <w:r w:rsidR="006A465C">
          <w:t xml:space="preserve">d, by adding new </w:t>
        </w:r>
      </w:ins>
      <w:del w:id="66" w:author="Anthony Brown" w:date="2020-02-03T14:27:00Z">
        <w:r w:rsidRPr="562C883E" w:rsidDel="006A465C">
          <w:delText xml:space="preserve"> create </w:delText>
        </w:r>
      </w:del>
      <w:del w:id="67" w:author="Anthony Brown" w:date="2020-02-03T14:29:00Z">
        <w:r w:rsidRPr="562C883E" w:rsidDel="006A465C">
          <w:delText xml:space="preserve">and add their own </w:delText>
        </w:r>
      </w:del>
      <w:r w:rsidRPr="562C883E">
        <w:t>flashcard decks</w:t>
      </w:r>
      <w:del w:id="68" w:author="Anthony Brown" w:date="2020-02-03T14:27:00Z">
        <w:r w:rsidRPr="562C883E" w:rsidDel="006A465C">
          <w:delText xml:space="preserve"> </w:delText>
        </w:r>
      </w:del>
    </w:p>
    <w:p w14:paraId="226A8A6B" w14:textId="45C64FF4" w:rsidR="562C883E" w:rsidRPr="006A465C" w:rsidRDefault="562C883E" w:rsidP="006A465C">
      <w:pPr>
        <w:pStyle w:val="ListParagraph"/>
        <w:numPr>
          <w:ilvl w:val="0"/>
          <w:numId w:val="7"/>
        </w:numPr>
        <w:rPr>
          <w:ins w:id="69" w:author="Anthony Brown" w:date="2020-02-03T14:38:00Z"/>
          <w:rFonts w:ascii="Calibri" w:eastAsia="Calibri" w:hAnsi="Calibri" w:cs="Calibri"/>
          <w:b/>
          <w:bCs/>
          <w:color w:val="172B4D"/>
          <w:sz w:val="21"/>
          <w:szCs w:val="21"/>
          <w:rPrChange w:id="70" w:author="Anthony Brown" w:date="2020-02-03T14:38:00Z">
            <w:rPr>
              <w:ins w:id="71" w:author="Anthony Brown" w:date="2020-02-03T14:38:00Z"/>
            </w:rPr>
          </w:rPrChange>
        </w:rPr>
      </w:pPr>
      <w:del w:id="72" w:author="Anthony Brown" w:date="2020-02-03T14:27:00Z">
        <w:r w:rsidRPr="562C883E" w:rsidDel="006A465C">
          <w:delText>to the software</w:delText>
        </w:r>
      </w:del>
      <w:del w:id="73" w:author="Anthony Brown" w:date="2020-02-03T14:28:00Z">
        <w:r w:rsidRPr="562C883E" w:rsidDel="006A465C">
          <w:delText>, as well as being %100 free</w:delText>
        </w:r>
      </w:del>
      <w:del w:id="74" w:author="Anthony Brown" w:date="2020-02-03T14:38:00Z">
        <w:r w:rsidRPr="562C883E" w:rsidDel="006A465C">
          <w:delText xml:space="preserve">. </w:delText>
        </w:r>
      </w:del>
      <w:ins w:id="75" w:author="Anthony Brown" w:date="2020-02-03T14:30:00Z">
        <w:r w:rsidR="006A465C">
          <w:t>We will allow people to share their customisations</w:t>
        </w:r>
      </w:ins>
      <w:ins w:id="76" w:author="Anthony Brown" w:date="2020-02-03T14:38:00Z">
        <w:r w:rsidR="006A465C">
          <w:t xml:space="preserve"> </w:t>
        </w:r>
      </w:ins>
    </w:p>
    <w:p w14:paraId="62298A07" w14:textId="55C35C99" w:rsidR="006A465C" w:rsidRPr="006A465C" w:rsidRDefault="006A465C">
      <w:pPr>
        <w:pStyle w:val="ListParagraph"/>
        <w:numPr>
          <w:ilvl w:val="0"/>
          <w:numId w:val="7"/>
        </w:numPr>
        <w:rPr>
          <w:rFonts w:ascii="Calibri" w:eastAsia="Calibri" w:hAnsi="Calibri" w:cs="Calibri"/>
          <w:b/>
          <w:bCs/>
          <w:color w:val="172B4D"/>
          <w:sz w:val="21"/>
          <w:szCs w:val="21"/>
        </w:rPr>
        <w:pPrChange w:id="77" w:author="Anthony Brown" w:date="2020-02-03T14:38:00Z">
          <w:pPr/>
        </w:pPrChange>
      </w:pPr>
      <w:ins w:id="78" w:author="Anthony Brown" w:date="2020-02-03T14:38:00Z">
        <w:r>
          <w:t xml:space="preserve">We will also provide our application </w:t>
        </w:r>
      </w:ins>
      <w:ins w:id="79" w:author="Anthony Brown" w:date="2020-02-03T16:52:00Z">
        <w:r w:rsidR="00844EF0">
          <w:t>one hundred</w:t>
        </w:r>
      </w:ins>
      <w:ins w:id="80" w:author="Anthony Brown" w:date="2020-02-03T14:38:00Z">
        <w:r>
          <w:t xml:space="preserve"> per cent free</w:t>
        </w:r>
        <w:r w:rsidRPr="562C883E">
          <w:t xml:space="preserve"> </w:t>
        </w:r>
      </w:ins>
    </w:p>
    <w:p w14:paraId="02A449A4" w14:textId="745FEF35" w:rsidR="006A465C" w:rsidRDefault="006A465C" w:rsidP="562C883E">
      <w:pPr>
        <w:rPr>
          <w:ins w:id="81" w:author="Anthony Brown" w:date="2020-02-03T14:42:00Z"/>
        </w:rPr>
      </w:pPr>
      <w:ins w:id="82" w:author="Anthony Brown" w:date="2020-02-03T14:36:00Z">
        <w:r>
          <w:t>Ma</w:t>
        </w:r>
      </w:ins>
      <w:ins w:id="83" w:author="Anthony Brown" w:date="2020-02-03T14:37:00Z">
        <w:r>
          <w:t>n</w:t>
        </w:r>
      </w:ins>
      <w:ins w:id="84" w:author="Anthony Brown" w:date="2020-02-03T14:36:00Z">
        <w:r>
          <w:t xml:space="preserve">y of the competitors in this market seek to generate income from </w:t>
        </w:r>
      </w:ins>
      <w:ins w:id="85" w:author="Anthony Brown" w:date="2020-02-03T14:37:00Z">
        <w:r>
          <w:t xml:space="preserve">selling </w:t>
        </w:r>
      </w:ins>
      <w:ins w:id="86" w:author="Anthony Brown" w:date="2020-02-03T14:36:00Z">
        <w:r>
          <w:t>i</w:t>
        </w:r>
      </w:ins>
      <w:ins w:id="87" w:author="Anthony Brown" w:date="2020-02-03T14:37:00Z">
        <w:r>
          <w:t xml:space="preserve">n-app advertising. </w:t>
        </w:r>
      </w:ins>
      <w:ins w:id="88" w:author="Anthony Brown" w:date="2020-02-03T16:22:00Z">
        <w:r w:rsidR="000C0284">
          <w:t xml:space="preserve">In adopting this strategy, our competitors </w:t>
        </w:r>
      </w:ins>
      <w:ins w:id="89" w:author="Anthony Brown" w:date="2020-02-03T14:39:00Z">
        <w:r>
          <w:t xml:space="preserve">inherently geared towards </w:t>
        </w:r>
        <w:r w:rsidRPr="562C883E">
          <w:t>more affluent urban areas</w:t>
        </w:r>
      </w:ins>
      <w:ins w:id="90" w:author="Anthony Brown" w:date="2020-02-03T16:22:00Z">
        <w:r w:rsidR="000C0284">
          <w:t xml:space="preserve"> that can access the items advertised.</w:t>
        </w:r>
      </w:ins>
      <w:ins w:id="91" w:author="Anthony Brown" w:date="2020-02-03T14:40:00Z">
        <w:r>
          <w:t xml:space="preserve"> </w:t>
        </w:r>
      </w:ins>
    </w:p>
    <w:p w14:paraId="6B799BA0" w14:textId="76177C5D" w:rsidR="562C883E" w:rsidRDefault="000C0284">
      <w:pPr>
        <w:rPr>
          <w:rFonts w:ascii="Calibri" w:eastAsia="Calibri" w:hAnsi="Calibri" w:cs="Calibri"/>
          <w:b/>
          <w:bCs/>
          <w:color w:val="172B4D"/>
          <w:sz w:val="21"/>
          <w:szCs w:val="21"/>
        </w:rPr>
      </w:pPr>
      <w:ins w:id="92" w:author="Anthony Brown" w:date="2020-02-03T16:13:00Z">
        <w:r>
          <w:lastRenderedPageBreak/>
          <w:t>For our mot</w:t>
        </w:r>
      </w:ins>
      <w:ins w:id="93" w:author="Anthony Brown" w:date="2020-02-03T16:14:00Z">
        <w:r>
          <w:t xml:space="preserve">ivations, </w:t>
        </w:r>
      </w:ins>
      <w:del w:id="94" w:author="Anthony Brown" w:date="2020-02-03T14:42:00Z">
        <w:r w:rsidR="562C883E" w:rsidRPr="562C883E" w:rsidDel="006A465C">
          <w:delText xml:space="preserve">We hope to create an application that can help kids in rural, less wealthy </w:delText>
        </w:r>
      </w:del>
      <w:del w:id="95" w:author="Anthony Brown" w:date="2020-02-03T14:31:00Z">
        <w:r w:rsidR="562C883E" w:rsidRPr="562C883E" w:rsidDel="006A465C">
          <w:delText xml:space="preserve">non-English speaking </w:delText>
        </w:r>
      </w:del>
      <w:del w:id="96" w:author="Anthony Brown" w:date="2020-02-03T14:42:00Z">
        <w:r w:rsidR="562C883E" w:rsidRPr="562C883E" w:rsidDel="006A465C">
          <w:delText>areas</w:delText>
        </w:r>
      </w:del>
      <w:ins w:id="97" w:author="Anthony Brown" w:date="2020-02-03T14:41:00Z">
        <w:r w:rsidR="006A465C">
          <w:t xml:space="preserve">market </w:t>
        </w:r>
      </w:ins>
      <w:ins w:id="98" w:author="Anthony Brown" w:date="2020-02-03T14:40:00Z">
        <w:r w:rsidR="006A465C">
          <w:t>pene</w:t>
        </w:r>
      </w:ins>
      <w:ins w:id="99" w:author="Anthony Brown" w:date="2020-02-03T14:41:00Z">
        <w:r w:rsidR="006A465C">
          <w:t>tr</w:t>
        </w:r>
      </w:ins>
      <w:ins w:id="100" w:author="Anthony Brown" w:date="2020-02-03T14:40:00Z">
        <w:r w:rsidR="006A465C">
          <w:t>ation (</w:t>
        </w:r>
      </w:ins>
      <w:ins w:id="101" w:author="Anthony Brown" w:date="2020-02-03T14:41:00Z">
        <w:r w:rsidR="006A465C">
          <w:t>numbers uptake</w:t>
        </w:r>
      </w:ins>
      <w:ins w:id="102" w:author="Anthony Brown" w:date="2020-02-03T14:40:00Z">
        <w:r w:rsidR="006A465C">
          <w:t xml:space="preserve">) </w:t>
        </w:r>
      </w:ins>
      <w:ins w:id="103" w:author="Anthony Brown" w:date="2020-02-03T16:14:00Z">
        <w:r>
          <w:t xml:space="preserve">is more important than </w:t>
        </w:r>
      </w:ins>
      <w:ins w:id="104" w:author="Anthony Brown" w:date="2020-02-03T14:40:00Z">
        <w:r w:rsidR="006A465C">
          <w:t>profitability</w:t>
        </w:r>
      </w:ins>
      <w:ins w:id="105" w:author="Anthony Brown" w:date="2020-02-03T16:14:00Z">
        <w:r>
          <w:t xml:space="preserve"> – our </w:t>
        </w:r>
      </w:ins>
      <w:ins w:id="106" w:author="Anthony Brown" w:date="2020-02-03T14:41:00Z">
        <w:r w:rsidR="006A465C">
          <w:t>motiv</w:t>
        </w:r>
      </w:ins>
      <w:ins w:id="107" w:author="Anthony Brown" w:date="2020-02-03T16:14:00Z">
        <w:r>
          <w:t xml:space="preserve">e is to </w:t>
        </w:r>
      </w:ins>
      <w:ins w:id="108" w:author="Anthony Brown" w:date="2020-02-03T14:42:00Z">
        <w:r w:rsidR="006A465C">
          <w:t>demonstrate our IT skills.</w:t>
        </w:r>
      </w:ins>
      <w:ins w:id="109" w:author="Anthony Brown" w:date="2020-02-03T14:40:00Z">
        <w:r w:rsidR="006A465C">
          <w:t xml:space="preserve"> </w:t>
        </w:r>
      </w:ins>
      <w:ins w:id="110" w:author="Anthony Brown" w:date="2020-02-03T16:24:00Z">
        <w:r>
          <w:t xml:space="preserve">We hope our strategy of </w:t>
        </w:r>
      </w:ins>
      <w:ins w:id="111" w:author="Anthony Brown" w:date="2020-02-03T16:23:00Z">
        <w:r>
          <w:t xml:space="preserve">not charging, or including advertising, </w:t>
        </w:r>
      </w:ins>
      <w:ins w:id="112" w:author="Anthony Brown" w:date="2020-02-03T16:24:00Z">
        <w:r>
          <w:t xml:space="preserve">will make the </w:t>
        </w:r>
      </w:ins>
      <w:ins w:id="113" w:author="Anthony Brown" w:date="2020-02-03T14:42:00Z">
        <w:r w:rsidR="006A465C" w:rsidRPr="562C883E">
          <w:t xml:space="preserve">application </w:t>
        </w:r>
      </w:ins>
      <w:ins w:id="114" w:author="Anthony Brown" w:date="2020-02-03T16:24:00Z">
        <w:r>
          <w:t xml:space="preserve">more </w:t>
        </w:r>
      </w:ins>
      <w:ins w:id="115" w:author="Anthony Brown" w:date="2020-02-03T14:43:00Z">
        <w:r w:rsidR="006A465C">
          <w:t xml:space="preserve">favourable for </w:t>
        </w:r>
      </w:ins>
      <w:ins w:id="116" w:author="Anthony Brown" w:date="2020-02-03T14:42:00Z">
        <w:r w:rsidR="006A465C" w:rsidRPr="562C883E">
          <w:t>kids in rural, less wealthy areas</w:t>
        </w:r>
        <w:r w:rsidR="006A465C">
          <w:t xml:space="preserve">. </w:t>
        </w:r>
      </w:ins>
      <w:ins w:id="117" w:author="Anthony Brown" w:date="2020-02-03T14:43:00Z">
        <w:r w:rsidR="006A465C">
          <w:t xml:space="preserve">Because of this, we </w:t>
        </w:r>
      </w:ins>
      <w:ins w:id="118" w:author="Anthony Brown" w:date="2020-02-03T16:24:00Z">
        <w:r>
          <w:t xml:space="preserve">are open ourselves to a </w:t>
        </w:r>
      </w:ins>
      <w:ins w:id="119" w:author="Anthony Brown" w:date="2020-02-03T16:14:00Z">
        <w:r>
          <w:t xml:space="preserve">significant </w:t>
        </w:r>
      </w:ins>
      <w:ins w:id="120" w:author="Anthony Brown" w:date="2020-02-03T14:44:00Z">
        <w:r w:rsidR="006A465C">
          <w:t xml:space="preserve">market </w:t>
        </w:r>
      </w:ins>
      <w:ins w:id="121" w:author="Anthony Brown" w:date="2020-02-03T16:15:00Z">
        <w:r>
          <w:t xml:space="preserve">segment </w:t>
        </w:r>
      </w:ins>
      <w:ins w:id="122" w:author="Anthony Brown" w:date="2020-02-03T14:44:00Z">
        <w:r w:rsidR="006A465C">
          <w:t>that other competitors don’t value highly.</w:t>
        </w:r>
      </w:ins>
      <w:del w:id="123" w:author="Anthony Brown" w:date="2020-02-03T14:43:00Z">
        <w:r w:rsidR="562C883E" w:rsidRPr="562C883E" w:rsidDel="006A465C">
          <w:delText xml:space="preserve">, rather than profit from the </w:delText>
        </w:r>
      </w:del>
      <w:del w:id="124" w:author="Anthony Brown" w:date="2020-02-03T14:39:00Z">
        <w:r w:rsidR="562C883E" w:rsidRPr="562C883E" w:rsidDel="006A465C">
          <w:delText xml:space="preserve">more affluent urban </w:delText>
        </w:r>
      </w:del>
      <w:del w:id="125" w:author="Anthony Brown" w:date="2020-02-03T14:31:00Z">
        <w:r w:rsidR="562C883E" w:rsidRPr="562C883E" w:rsidDel="006A465C">
          <w:delText xml:space="preserve">non-English speaking </w:delText>
        </w:r>
      </w:del>
      <w:del w:id="126" w:author="Anthony Brown" w:date="2020-02-03T14:39:00Z">
        <w:r w:rsidR="562C883E" w:rsidRPr="562C883E" w:rsidDel="006A465C">
          <w:delText xml:space="preserve">areas </w:delText>
        </w:r>
      </w:del>
      <w:del w:id="127" w:author="Anthony Brown" w:date="2020-02-03T14:43:00Z">
        <w:r w:rsidR="562C883E" w:rsidRPr="562C883E" w:rsidDel="006A465C">
          <w:delText>by selling the in-app purchases that many of these other competing ESL flashcard applications aim to do.</w:delText>
        </w:r>
      </w:del>
    </w:p>
    <w:p w14:paraId="3919BD55" w14:textId="3245BDFE" w:rsidR="00914388" w:rsidRDefault="233B89A1" w:rsidP="233B89A1">
      <w:pPr>
        <w:pStyle w:val="Heading1"/>
      </w:pPr>
      <w:r>
        <w:t>Aims</w:t>
      </w:r>
      <w:ins w:id="128" w:author="Anthony Brown" w:date="2020-02-04T11:10:00Z">
        <w:r w:rsidR="003E04AD">
          <w:t xml:space="preserve"> and Goals</w:t>
        </w:r>
      </w:ins>
    </w:p>
    <w:p w14:paraId="4D1F64BA" w14:textId="1BE5E755" w:rsidR="00914388" w:rsidRDefault="233B89A1" w:rsidP="233B89A1">
      <w:pPr>
        <w:pStyle w:val="Heading2"/>
      </w:pPr>
      <w:del w:id="129" w:author="Anthony Brown" w:date="2020-02-03T16:29:00Z">
        <w:r w:rsidRPr="233B89A1" w:rsidDel="000C0284">
          <w:delText xml:space="preserve">Our </w:delText>
        </w:r>
      </w:del>
      <w:ins w:id="130" w:author="Anthony Brown" w:date="2020-02-03T16:29:00Z">
        <w:r w:rsidR="000C0284">
          <w:t xml:space="preserve">Project Aim </w:t>
        </w:r>
      </w:ins>
      <w:del w:id="131" w:author="Anthony Brown" w:date="2020-02-03T16:29:00Z">
        <w:r w:rsidRPr="233B89A1" w:rsidDel="000C0284">
          <w:delText>main Aim – Develop the software</w:delText>
        </w:r>
      </w:del>
    </w:p>
    <w:p w14:paraId="6979A1A2" w14:textId="1AA3E070" w:rsidR="000C0284" w:rsidRPr="00C95771" w:rsidRDefault="000C0284">
      <w:pPr>
        <w:pStyle w:val="Heading4"/>
        <w:rPr>
          <w:ins w:id="132" w:author="Anthony Brown" w:date="2020-02-03T16:30:00Z"/>
        </w:rPr>
        <w:pPrChange w:id="133" w:author="Anthony Brown" w:date="2020-02-03T16:48:00Z">
          <w:pPr/>
        </w:pPrChange>
      </w:pPr>
      <w:ins w:id="134" w:author="Anthony Brown" w:date="2020-02-03T16:49:00Z">
        <w:r>
          <w:t xml:space="preserve">1.0 </w:t>
        </w:r>
      </w:ins>
      <w:ins w:id="135" w:author="Anthony Brown" w:date="2020-02-03T16:53:00Z">
        <w:r w:rsidR="00844EF0">
          <w:tab/>
          <w:t>B</w:t>
        </w:r>
      </w:ins>
      <w:ins w:id="136" w:author="Anthony Brown" w:date="2020-02-03T16:50:00Z">
        <w:r>
          <w:t xml:space="preserve">uild an </w:t>
        </w:r>
      </w:ins>
      <w:ins w:id="137" w:author="Anthony Brown" w:date="2020-02-03T16:30:00Z">
        <w:r w:rsidRPr="00C95771">
          <w:t>English as a Second Language flashcard system.</w:t>
        </w:r>
      </w:ins>
    </w:p>
    <w:p w14:paraId="6BACFCA0" w14:textId="77777777" w:rsidR="00C95771" w:rsidRDefault="000C0284" w:rsidP="00C95771">
      <w:pPr>
        <w:rPr>
          <w:ins w:id="138" w:author="Anthony Brown" w:date="2020-02-04T13:07:00Z"/>
        </w:rPr>
      </w:pPr>
      <w:ins w:id="139" w:author="Anthony Brown" w:date="2020-02-03T16:30:00Z">
        <w:r>
          <w:t xml:space="preserve">We aim to </w:t>
        </w:r>
      </w:ins>
      <w:del w:id="140" w:author="Anthony Brown" w:date="2020-02-03T16:30:00Z">
        <w:r w:rsidR="233B89A1" w:rsidRPr="233B89A1" w:rsidDel="000C0284">
          <w:delText xml:space="preserve">The main aim of our project is to </w:delText>
        </w:r>
      </w:del>
      <w:r w:rsidR="233B89A1" w:rsidRPr="233B89A1">
        <w:t xml:space="preserve">develop a basic working ESL flashcard </w:t>
      </w:r>
      <w:del w:id="141" w:author="Anthony Brown" w:date="2020-02-03T16:30:00Z">
        <w:r w:rsidR="233B89A1" w:rsidRPr="233B89A1" w:rsidDel="000C0284">
          <w:delText xml:space="preserve">system </w:delText>
        </w:r>
      </w:del>
      <w:r w:rsidR="233B89A1" w:rsidRPr="233B89A1">
        <w:t>application that can</w:t>
      </w:r>
      <w:ins w:id="142" w:author="Anthony Brown" w:date="2020-02-04T13:07:00Z">
        <w:r w:rsidR="00C95771">
          <w:t>:</w:t>
        </w:r>
      </w:ins>
    </w:p>
    <w:p w14:paraId="22415B86" w14:textId="50279399" w:rsidR="000C0284" w:rsidRDefault="233B89A1">
      <w:pPr>
        <w:pStyle w:val="ListParagraph"/>
        <w:numPr>
          <w:ilvl w:val="0"/>
          <w:numId w:val="8"/>
        </w:numPr>
        <w:rPr>
          <w:ins w:id="143" w:author="Anthony Brown" w:date="2020-02-04T13:06:00Z"/>
        </w:rPr>
      </w:pPr>
      <w:del w:id="144" w:author="Anthony Brown" w:date="2020-02-04T13:07:00Z">
        <w:r w:rsidRPr="233B89A1" w:rsidDel="00C95771">
          <w:delText xml:space="preserve"> </w:delText>
        </w:r>
      </w:del>
      <w:r w:rsidRPr="233B89A1">
        <w:t xml:space="preserve">dynamically load </w:t>
      </w:r>
      <w:del w:id="145" w:author="Anthony Brown" w:date="2020-02-04T13:07:00Z">
        <w:r w:rsidRPr="233B89A1" w:rsidDel="00C95771">
          <w:delText xml:space="preserve">new </w:delText>
        </w:r>
      </w:del>
      <w:r w:rsidRPr="233B89A1">
        <w:t>flash</w:t>
      </w:r>
      <w:del w:id="146" w:author="Anthony Brown" w:date="2020-02-03T16:31:00Z">
        <w:r w:rsidRPr="233B89A1" w:rsidDel="000C0284">
          <w:delText xml:space="preserve"> </w:delText>
        </w:r>
      </w:del>
      <w:r w:rsidRPr="233B89A1">
        <w:t>cards</w:t>
      </w:r>
    </w:p>
    <w:p w14:paraId="3D4BE8FC" w14:textId="77D24C7E" w:rsidR="00C95771" w:rsidRDefault="00C95771">
      <w:pPr>
        <w:pStyle w:val="ListParagraph"/>
        <w:numPr>
          <w:ilvl w:val="0"/>
          <w:numId w:val="8"/>
        </w:numPr>
        <w:rPr>
          <w:ins w:id="147" w:author="Anthony Brown" w:date="2020-02-03T16:31:00Z"/>
        </w:rPr>
        <w:pPrChange w:id="148" w:author="Anthony Brown" w:date="2020-02-04T13:06:00Z">
          <w:pPr/>
        </w:pPrChange>
      </w:pPr>
      <w:ins w:id="149" w:author="Anthony Brown" w:date="2020-02-04T13:07:00Z">
        <w:r>
          <w:t>Ini</w:t>
        </w:r>
      </w:ins>
      <w:ins w:id="150" w:author="Anthony Brown" w:date="2020-02-04T13:08:00Z">
        <w:r>
          <w:t>t</w:t>
        </w:r>
      </w:ins>
      <w:ins w:id="151" w:author="Anthony Brown" w:date="2020-02-04T13:07:00Z">
        <w:r>
          <w:t xml:space="preserve">iate </w:t>
        </w:r>
        <w:proofErr w:type="gramStart"/>
        <w:r>
          <w:t xml:space="preserve">a </w:t>
        </w:r>
      </w:ins>
      <w:ins w:id="152" w:author="Anthony Brown" w:date="2020-02-04T13:08:00Z">
        <w:r>
          <w:t>the</w:t>
        </w:r>
        <w:proofErr w:type="gramEnd"/>
        <w:r>
          <w:t xml:space="preserve"> </w:t>
        </w:r>
      </w:ins>
      <w:ins w:id="153" w:author="Anthony Brown" w:date="2020-02-04T13:07:00Z">
        <w:r>
          <w:t xml:space="preserve">basic </w:t>
        </w:r>
      </w:ins>
      <w:ins w:id="154" w:author="Anthony Brown" w:date="2020-02-04T17:54:00Z">
        <w:r w:rsidR="009D1888">
          <w:t xml:space="preserve">operation of cycling through the </w:t>
        </w:r>
      </w:ins>
      <w:ins w:id="155" w:author="Anthony Brown" w:date="2020-02-04T17:55:00Z">
        <w:r w:rsidR="009D1888">
          <w:t>flashcards</w:t>
        </w:r>
      </w:ins>
      <w:ins w:id="156" w:author="Anthony Brown" w:date="2020-02-04T13:08:00Z">
        <w:r>
          <w:t xml:space="preserve"> </w:t>
        </w:r>
      </w:ins>
    </w:p>
    <w:p w14:paraId="5F3BFEEA" w14:textId="66563D63" w:rsidR="000C0284" w:rsidRPr="00C95771" w:rsidRDefault="000C0284">
      <w:pPr>
        <w:pStyle w:val="Heading3"/>
        <w:rPr>
          <w:ins w:id="157" w:author="Anthony Brown" w:date="2020-02-03T16:31:00Z"/>
        </w:rPr>
        <w:pPrChange w:id="158" w:author="Anthony Brown" w:date="2020-02-03T16:53:00Z">
          <w:pPr/>
        </w:pPrChange>
      </w:pPr>
      <w:ins w:id="159" w:author="Anthony Brown" w:date="2020-02-03T16:31:00Z">
        <w:r w:rsidRPr="00C95771">
          <w:t>Enhancement Aims</w:t>
        </w:r>
      </w:ins>
    </w:p>
    <w:p w14:paraId="157DFBF3" w14:textId="66B7243E" w:rsidR="000C0284" w:rsidRPr="000C0284" w:rsidRDefault="000C0284">
      <w:pPr>
        <w:pStyle w:val="Heading4"/>
        <w:rPr>
          <w:ins w:id="160" w:author="Anthony Brown" w:date="2020-02-03T16:35:00Z"/>
          <w:rPrChange w:id="161" w:author="Anthony Brown" w:date="2020-02-03T16:50:00Z">
            <w:rPr>
              <w:ins w:id="162" w:author="Anthony Brown" w:date="2020-02-03T16:35:00Z"/>
              <w:b/>
              <w:bCs/>
            </w:rPr>
          </w:rPrChange>
        </w:rPr>
        <w:pPrChange w:id="163" w:author="Anthony Brown" w:date="2020-02-03T16:49:00Z">
          <w:pPr/>
        </w:pPrChange>
      </w:pPr>
      <w:ins w:id="164" w:author="Anthony Brown" w:date="2020-02-03T16:50:00Z">
        <w:r w:rsidRPr="000C0284">
          <w:rPr>
            <w:rPrChange w:id="165" w:author="Anthony Brown" w:date="2020-02-03T16:50:00Z">
              <w:rPr>
                <w:b/>
                <w:bCs/>
              </w:rPr>
            </w:rPrChange>
          </w:rPr>
          <w:t>1.</w:t>
        </w:r>
      </w:ins>
      <w:ins w:id="166" w:author="Anthony Brown" w:date="2020-02-03T16:32:00Z">
        <w:r w:rsidRPr="00C95771">
          <w:t>1.</w:t>
        </w:r>
        <w:r w:rsidRPr="00C95771">
          <w:tab/>
        </w:r>
      </w:ins>
      <w:ins w:id="167" w:author="Anthony Brown" w:date="2020-02-03T16:31:00Z">
        <w:r w:rsidRPr="00C95771">
          <w:t>Add mini</w:t>
        </w:r>
      </w:ins>
      <w:ins w:id="168" w:author="Anthony Brown" w:date="2020-02-04T13:02:00Z">
        <w:r w:rsidR="00C95771">
          <w:t>-</w:t>
        </w:r>
      </w:ins>
      <w:ins w:id="169" w:author="Anthony Brown" w:date="2020-02-03T16:31:00Z">
        <w:r w:rsidRPr="00C95771">
          <w:t>game</w:t>
        </w:r>
      </w:ins>
      <w:ins w:id="170" w:author="Anthony Brown" w:date="2020-02-05T09:28:00Z">
        <w:r w:rsidR="00112F75">
          <w:t xml:space="preserve"> – choose </w:t>
        </w:r>
      </w:ins>
      <w:ins w:id="171" w:author="Anthony Brown" w:date="2020-02-05T09:29:00Z">
        <w:r w:rsidR="00112F75">
          <w:t xml:space="preserve">the </w:t>
        </w:r>
      </w:ins>
      <w:ins w:id="172" w:author="Anthony Brown" w:date="2020-02-05T09:28:00Z">
        <w:r w:rsidR="00112F75">
          <w:t>correct card</w:t>
        </w:r>
      </w:ins>
    </w:p>
    <w:p w14:paraId="06C21FD6" w14:textId="6031FF19" w:rsidR="000C0284" w:rsidRDefault="000C0284" w:rsidP="233B89A1">
      <w:pPr>
        <w:rPr>
          <w:ins w:id="173" w:author="Anthony Brown" w:date="2020-02-05T09:28:00Z"/>
        </w:rPr>
      </w:pPr>
      <w:ins w:id="174" w:author="Anthony Brown" w:date="2020-02-03T16:35:00Z">
        <w:r w:rsidRPr="000C0284">
          <w:t xml:space="preserve">The </w:t>
        </w:r>
      </w:ins>
      <w:proofErr w:type="gramStart"/>
      <w:ins w:id="175" w:author="Anthony Brown" w:date="2020-02-04T11:08:00Z">
        <w:r w:rsidR="003E04AD" w:rsidRPr="000C0284">
          <w:t>mini</w:t>
        </w:r>
      </w:ins>
      <w:ins w:id="176" w:author="Anthony Brown" w:date="2020-02-04T13:02:00Z">
        <w:r w:rsidR="00C95771">
          <w:t>-</w:t>
        </w:r>
      </w:ins>
      <w:ins w:id="177" w:author="Anthony Brown" w:date="2020-02-04T11:08:00Z">
        <w:r w:rsidR="003E04AD" w:rsidRPr="000C0284">
          <w:t>game</w:t>
        </w:r>
      </w:ins>
      <w:proofErr w:type="gramEnd"/>
      <w:ins w:id="178" w:author="Anthony Brown" w:date="2020-02-03T16:35:00Z">
        <w:r w:rsidRPr="000C0284">
          <w:t xml:space="preserve"> will </w:t>
        </w:r>
      </w:ins>
      <w:ins w:id="179" w:author="Anthony Brown" w:date="2020-02-03T16:36:00Z">
        <w:r w:rsidRPr="000C0284">
          <w:t>make learning with the flashcards more engaging of children.</w:t>
        </w:r>
      </w:ins>
      <w:ins w:id="180" w:author="Anthony Brown" w:date="2020-02-03T16:35:00Z">
        <w:r w:rsidRPr="000C0284">
          <w:t xml:space="preserve"> </w:t>
        </w:r>
      </w:ins>
    </w:p>
    <w:p w14:paraId="1C3CCBFD" w14:textId="33CD3B10" w:rsidR="00112F75" w:rsidRPr="00A40938" w:rsidRDefault="00112F75" w:rsidP="00112F75">
      <w:pPr>
        <w:pStyle w:val="Heading4"/>
        <w:rPr>
          <w:ins w:id="181" w:author="Anthony Brown" w:date="2020-02-05T09:28:00Z"/>
        </w:rPr>
      </w:pPr>
      <w:ins w:id="182" w:author="Anthony Brown" w:date="2020-02-05T09:28:00Z">
        <w:r w:rsidRPr="00A40938">
          <w:t>1.</w:t>
        </w:r>
      </w:ins>
      <w:ins w:id="183" w:author="Anthony Brown" w:date="2020-02-05T09:31:00Z">
        <w:r>
          <w:t>2</w:t>
        </w:r>
      </w:ins>
      <w:ins w:id="184" w:author="Anthony Brown" w:date="2020-02-05T09:28:00Z">
        <w:r w:rsidRPr="00C95771">
          <w:t>.</w:t>
        </w:r>
        <w:r w:rsidRPr="00C95771">
          <w:tab/>
          <w:t>Add mini</w:t>
        </w:r>
        <w:r>
          <w:t>-</w:t>
        </w:r>
        <w:r w:rsidRPr="00C95771">
          <w:t>game</w:t>
        </w:r>
      </w:ins>
      <w:ins w:id="185" w:author="Anthony Brown" w:date="2020-02-05T09:29:00Z">
        <w:r>
          <w:t xml:space="preserve"> – memory game</w:t>
        </w:r>
      </w:ins>
    </w:p>
    <w:p w14:paraId="362DF5D5" w14:textId="0A763EAC" w:rsidR="00112F75" w:rsidRPr="000C0284" w:rsidRDefault="00112F75" w:rsidP="233B89A1">
      <w:pPr>
        <w:rPr>
          <w:ins w:id="186" w:author="Anthony Brown" w:date="2020-02-03T16:32:00Z"/>
          <w:rPrChange w:id="187" w:author="Anthony Brown" w:date="2020-02-03T16:50:00Z">
            <w:rPr>
              <w:ins w:id="188" w:author="Anthony Brown" w:date="2020-02-03T16:32:00Z"/>
              <w:b/>
              <w:bCs/>
            </w:rPr>
          </w:rPrChange>
        </w:rPr>
      </w:pPr>
      <w:ins w:id="189" w:author="Anthony Brown" w:date="2020-02-05T09:28:00Z">
        <w:r w:rsidRPr="000C0284">
          <w:t xml:space="preserve">The </w:t>
        </w:r>
        <w:proofErr w:type="gramStart"/>
        <w:r w:rsidRPr="000C0284">
          <w:t>mini</w:t>
        </w:r>
        <w:r>
          <w:t>-</w:t>
        </w:r>
        <w:r w:rsidRPr="000C0284">
          <w:t>game</w:t>
        </w:r>
        <w:proofErr w:type="gramEnd"/>
        <w:r w:rsidRPr="000C0284">
          <w:t xml:space="preserve"> will make learning with the flashcards more engaging of children. </w:t>
        </w:r>
      </w:ins>
    </w:p>
    <w:p w14:paraId="3487F7CF" w14:textId="68B92E78" w:rsidR="000C0284" w:rsidRPr="000C0284" w:rsidRDefault="000C0284">
      <w:pPr>
        <w:pStyle w:val="Heading4"/>
        <w:rPr>
          <w:ins w:id="190" w:author="Anthony Brown" w:date="2020-02-03T16:32:00Z"/>
          <w:rPrChange w:id="191" w:author="Anthony Brown" w:date="2020-02-03T16:50:00Z">
            <w:rPr>
              <w:ins w:id="192" w:author="Anthony Brown" w:date="2020-02-03T16:32:00Z"/>
              <w:b/>
              <w:bCs/>
            </w:rPr>
          </w:rPrChange>
        </w:rPr>
        <w:pPrChange w:id="193" w:author="Anthony Brown" w:date="2020-02-03T16:49:00Z">
          <w:pPr/>
        </w:pPrChange>
      </w:pPr>
      <w:ins w:id="194" w:author="Anthony Brown" w:date="2020-02-03T16:50:00Z">
        <w:r w:rsidRPr="000C0284">
          <w:rPr>
            <w:rPrChange w:id="195" w:author="Anthony Brown" w:date="2020-02-03T16:50:00Z">
              <w:rPr>
                <w:b/>
                <w:bCs/>
              </w:rPr>
            </w:rPrChange>
          </w:rPr>
          <w:t>1.</w:t>
        </w:r>
      </w:ins>
      <w:ins w:id="196" w:author="Anthony Brown" w:date="2020-02-05T09:31:00Z">
        <w:r w:rsidR="00112F75">
          <w:t>3</w:t>
        </w:r>
      </w:ins>
      <w:ins w:id="197" w:author="Anthony Brown" w:date="2020-02-03T16:32:00Z">
        <w:r w:rsidRPr="000C0284">
          <w:rPr>
            <w:rPrChange w:id="198" w:author="Anthony Brown" w:date="2020-02-03T16:50:00Z">
              <w:rPr>
                <w:b/>
                <w:bCs/>
              </w:rPr>
            </w:rPrChange>
          </w:rPr>
          <w:t>.</w:t>
        </w:r>
        <w:r w:rsidRPr="000C0284">
          <w:rPr>
            <w:rPrChange w:id="199" w:author="Anthony Brown" w:date="2020-02-03T16:50:00Z">
              <w:rPr>
                <w:b/>
                <w:bCs/>
              </w:rPr>
            </w:rPrChange>
          </w:rPr>
          <w:tab/>
          <w:t>Add flashcard customisation</w:t>
        </w:r>
      </w:ins>
    </w:p>
    <w:p w14:paraId="0F3C2E86" w14:textId="0F4B70E7" w:rsidR="000C0284" w:rsidRPr="000C0284" w:rsidRDefault="000C0284" w:rsidP="000C0284">
      <w:pPr>
        <w:rPr>
          <w:ins w:id="200" w:author="Anthony Brown" w:date="2020-02-03T16:36:00Z"/>
        </w:rPr>
      </w:pPr>
      <w:ins w:id="201" w:author="Anthony Brown" w:date="2020-02-03T16:36:00Z">
        <w:r w:rsidRPr="000C0284">
          <w:t>The customisation will allow users to add new flashcar</w:t>
        </w:r>
      </w:ins>
      <w:ins w:id="202" w:author="Anthony Brown" w:date="2020-02-03T16:37:00Z">
        <w:r w:rsidRPr="000C0284">
          <w:t>ds</w:t>
        </w:r>
      </w:ins>
      <w:ins w:id="203" w:author="Anthony Brown" w:date="2020-02-03T16:57:00Z">
        <w:r w:rsidR="00162E32">
          <w:t xml:space="preserve"> by combining a word with an image. The user will then be able to </w:t>
        </w:r>
      </w:ins>
      <w:ins w:id="204" w:author="Anthony Brown" w:date="2020-02-03T16:58:00Z">
        <w:r w:rsidR="00162E32">
          <w:t>store their new cards in custom decks.</w:t>
        </w:r>
      </w:ins>
      <w:ins w:id="205" w:author="Anthony Brown" w:date="2020-02-03T16:36:00Z">
        <w:r w:rsidRPr="000C0284">
          <w:t xml:space="preserve"> </w:t>
        </w:r>
      </w:ins>
    </w:p>
    <w:p w14:paraId="10F3C5DD" w14:textId="4BD6CCA9" w:rsidR="000C0284" w:rsidRPr="00C95771" w:rsidRDefault="000C0284">
      <w:pPr>
        <w:pStyle w:val="Heading4"/>
        <w:rPr>
          <w:ins w:id="206" w:author="Anthony Brown" w:date="2020-02-03T16:31:00Z"/>
        </w:rPr>
        <w:pPrChange w:id="207" w:author="Anthony Brown" w:date="2020-02-03T16:49:00Z">
          <w:pPr/>
        </w:pPrChange>
      </w:pPr>
      <w:ins w:id="208" w:author="Anthony Brown" w:date="2020-02-03T16:50:00Z">
        <w:r w:rsidRPr="000C0284">
          <w:rPr>
            <w:rPrChange w:id="209" w:author="Anthony Brown" w:date="2020-02-03T16:50:00Z">
              <w:rPr>
                <w:b/>
                <w:bCs/>
              </w:rPr>
            </w:rPrChange>
          </w:rPr>
          <w:t>1.</w:t>
        </w:r>
      </w:ins>
      <w:ins w:id="210" w:author="Anthony Brown" w:date="2020-02-05T09:31:00Z">
        <w:r w:rsidR="00112F75">
          <w:t>4</w:t>
        </w:r>
      </w:ins>
      <w:ins w:id="211" w:author="Anthony Brown" w:date="2020-02-03T16:32:00Z">
        <w:r w:rsidRPr="000C0284">
          <w:rPr>
            <w:rPrChange w:id="212" w:author="Anthony Brown" w:date="2020-02-03T16:50:00Z">
              <w:rPr>
                <w:b/>
                <w:bCs/>
              </w:rPr>
            </w:rPrChange>
          </w:rPr>
          <w:t>.</w:t>
        </w:r>
        <w:r w:rsidRPr="000C0284">
          <w:rPr>
            <w:rPrChange w:id="213" w:author="Anthony Brown" w:date="2020-02-03T16:50:00Z">
              <w:rPr>
                <w:b/>
                <w:bCs/>
              </w:rPr>
            </w:rPrChange>
          </w:rPr>
          <w:tab/>
        </w:r>
      </w:ins>
      <w:ins w:id="214" w:author="Anthony Brown" w:date="2020-02-03T16:33:00Z">
        <w:r w:rsidRPr="000C0284">
          <w:rPr>
            <w:rPrChange w:id="215" w:author="Anthony Brown" w:date="2020-02-03T16:50:00Z">
              <w:rPr>
                <w:b/>
                <w:bCs/>
              </w:rPr>
            </w:rPrChange>
          </w:rPr>
          <w:t>Add customisation sharing options</w:t>
        </w:r>
      </w:ins>
    </w:p>
    <w:p w14:paraId="1F9FAC43" w14:textId="055FD81D" w:rsidR="00914388" w:rsidRDefault="000C0284" w:rsidP="233B89A1">
      <w:pPr>
        <w:rPr>
          <w:ins w:id="216" w:author="Anthony Brown" w:date="2020-02-04T13:05:00Z"/>
        </w:rPr>
      </w:pPr>
      <w:ins w:id="217" w:author="Anthony Brown" w:date="2020-02-03T16:45:00Z">
        <w:r>
          <w:t>U</w:t>
        </w:r>
      </w:ins>
      <w:ins w:id="218" w:author="Anthony Brown" w:date="2020-02-03T16:43:00Z">
        <w:r>
          <w:t xml:space="preserve">sers </w:t>
        </w:r>
      </w:ins>
      <w:ins w:id="219" w:author="Anthony Brown" w:date="2020-02-03T16:45:00Z">
        <w:r>
          <w:t>will be able to sto</w:t>
        </w:r>
      </w:ins>
      <w:ins w:id="220" w:author="Anthony Brown" w:date="2020-02-03T16:46:00Z">
        <w:r>
          <w:t xml:space="preserve">re </w:t>
        </w:r>
      </w:ins>
      <w:ins w:id="221" w:author="Anthony Brown" w:date="2020-02-03T16:42:00Z">
        <w:r>
          <w:t xml:space="preserve">custom decks </w:t>
        </w:r>
      </w:ins>
      <w:ins w:id="222" w:author="Anthony Brown" w:date="2020-02-03T16:43:00Z">
        <w:r>
          <w:t>on the cloud.</w:t>
        </w:r>
      </w:ins>
      <w:ins w:id="223" w:author="Anthony Brown" w:date="2020-02-03T16:42:00Z">
        <w:r>
          <w:t xml:space="preserve"> </w:t>
        </w:r>
      </w:ins>
      <w:ins w:id="224" w:author="Anthony Brown" w:date="2020-02-03T16:44:00Z">
        <w:r>
          <w:t>The community of users</w:t>
        </w:r>
      </w:ins>
      <w:ins w:id="225" w:author="Anthony Brown" w:date="2020-02-03T16:45:00Z">
        <w:r>
          <w:t xml:space="preserve"> may search and download any custom decks</w:t>
        </w:r>
      </w:ins>
      <w:ins w:id="226" w:author="Anthony Brown" w:date="2020-02-03T16:46:00Z">
        <w:r>
          <w:t xml:space="preserve"> where </w:t>
        </w:r>
      </w:ins>
      <w:ins w:id="227" w:author="Anthony Brown" w:date="2020-02-03T16:56:00Z">
        <w:r w:rsidR="00162E32">
          <w:t>the</w:t>
        </w:r>
      </w:ins>
      <w:ins w:id="228" w:author="Anthony Brown" w:date="2020-02-03T16:46:00Z">
        <w:r>
          <w:t xml:space="preserve"> owner has </w:t>
        </w:r>
      </w:ins>
      <w:ins w:id="229" w:author="Anthony Brown" w:date="2020-02-03T16:56:00Z">
        <w:r w:rsidR="00162E32">
          <w:t xml:space="preserve">made them </w:t>
        </w:r>
      </w:ins>
      <w:ins w:id="230" w:author="Anthony Brown" w:date="2020-02-03T16:46:00Z">
        <w:r>
          <w:t xml:space="preserve">to </w:t>
        </w:r>
      </w:ins>
      <w:ins w:id="231" w:author="Anthony Brown" w:date="2020-02-03T16:54:00Z">
        <w:r w:rsidR="00844EF0">
          <w:t>publicly</w:t>
        </w:r>
      </w:ins>
      <w:ins w:id="232" w:author="Anthony Brown" w:date="2020-02-03T16:46:00Z">
        <w:r>
          <w:t xml:space="preserve"> accessible. We </w:t>
        </w:r>
      </w:ins>
      <w:ins w:id="233" w:author="Anthony Brown" w:date="2020-02-03T16:47:00Z">
        <w:r>
          <w:t xml:space="preserve">envision forceful </w:t>
        </w:r>
      </w:ins>
      <w:ins w:id="234" w:author="Anthony Brown" w:date="2020-02-03T16:48:00Z">
        <w:r>
          <w:t xml:space="preserve">censorship to ensure </w:t>
        </w:r>
      </w:ins>
      <w:ins w:id="235" w:author="Anthony Brown" w:date="2020-02-03T16:56:00Z">
        <w:r w:rsidR="00162E32">
          <w:t xml:space="preserve">the </w:t>
        </w:r>
      </w:ins>
      <w:ins w:id="236" w:author="Anthony Brown" w:date="2020-02-03T16:48:00Z">
        <w:r>
          <w:t xml:space="preserve">appropriateness </w:t>
        </w:r>
      </w:ins>
      <w:ins w:id="237" w:author="Anthony Brown" w:date="2020-02-03T16:56:00Z">
        <w:r w:rsidR="00162E32">
          <w:t xml:space="preserve">of the content is </w:t>
        </w:r>
      </w:ins>
      <w:ins w:id="238" w:author="Anthony Brown" w:date="2020-02-03T16:48:00Z">
        <w:r>
          <w:t>maintained.</w:t>
        </w:r>
      </w:ins>
      <w:del w:id="239" w:author="Anthony Brown" w:date="2020-02-03T16:40:00Z">
        <w:r w:rsidR="233B89A1" w:rsidRPr="233B89A1" w:rsidDel="000C0284">
          <w:delText xml:space="preserve"> and later have </w:delText>
        </w:r>
      </w:del>
      <w:del w:id="240" w:author="Anthony Brown" w:date="2020-02-03T16:35:00Z">
        <w:r w:rsidR="233B89A1" w:rsidRPr="233B89A1" w:rsidDel="000C0284">
          <w:delText xml:space="preserve">mini </w:delText>
        </w:r>
      </w:del>
      <w:del w:id="241" w:author="Anthony Brown" w:date="2020-02-03T16:40:00Z">
        <w:r w:rsidR="233B89A1" w:rsidRPr="233B89A1" w:rsidDel="000C0284">
          <w:delText>games added onto it if we wanted to continue developing it</w:delText>
        </w:r>
      </w:del>
      <w:del w:id="242" w:author="Anthony Brown" w:date="2020-02-03T16:44:00Z">
        <w:r w:rsidR="233B89A1" w:rsidRPr="233B89A1" w:rsidDel="000C0284">
          <w:delText>.</w:delText>
        </w:r>
      </w:del>
    </w:p>
    <w:p w14:paraId="48F277B9" w14:textId="74413573" w:rsidR="00C95771" w:rsidRDefault="00112F75" w:rsidP="00112F75">
      <w:pPr>
        <w:pStyle w:val="Heading2"/>
        <w:rPr>
          <w:ins w:id="243" w:author="Anthony Brown" w:date="2020-02-05T09:33:00Z"/>
        </w:rPr>
      </w:pPr>
      <w:ins w:id="244" w:author="Anthony Brown" w:date="2020-02-05T09:33:00Z">
        <w:r>
          <w:t>Project management aims</w:t>
        </w:r>
      </w:ins>
    </w:p>
    <w:p w14:paraId="30118C64" w14:textId="4E27CEB7" w:rsidR="00112F75" w:rsidRPr="00A40938" w:rsidRDefault="00112F75" w:rsidP="00112F75">
      <w:pPr>
        <w:pStyle w:val="Heading4"/>
        <w:rPr>
          <w:ins w:id="245" w:author="Anthony Brown" w:date="2020-02-05T09:33:00Z"/>
        </w:rPr>
      </w:pPr>
      <w:ins w:id="246" w:author="Anthony Brown" w:date="2020-02-05T09:33:00Z">
        <w:r w:rsidRPr="00A40938">
          <w:t>1.</w:t>
        </w:r>
        <w:r>
          <w:t>4</w:t>
        </w:r>
        <w:r w:rsidRPr="00C95771">
          <w:t>.</w:t>
        </w:r>
        <w:r w:rsidRPr="00C95771">
          <w:tab/>
        </w:r>
      </w:ins>
      <w:ins w:id="247" w:author="Anthony Brown" w:date="2020-02-05T09:34:00Z">
        <w:r>
          <w:t>Create a presentation video</w:t>
        </w:r>
      </w:ins>
    </w:p>
    <w:p w14:paraId="6625B662" w14:textId="05CCCA7B" w:rsidR="00112F75" w:rsidRDefault="00112F75" w:rsidP="00112F75">
      <w:pPr>
        <w:rPr>
          <w:ins w:id="248" w:author="Anthony Brown" w:date="2020-02-05T09:37:00Z"/>
        </w:rPr>
      </w:pPr>
      <w:ins w:id="249" w:author="Anthony Brown" w:date="2020-02-05T09:33:00Z">
        <w:r w:rsidRPr="000C0284">
          <w:t xml:space="preserve">The </w:t>
        </w:r>
      </w:ins>
      <w:ins w:id="250" w:author="Anthony Brown" w:date="2020-02-05T09:34:00Z">
        <w:r>
          <w:t>video will outline what the project is and why it is worthwhile to build.</w:t>
        </w:r>
      </w:ins>
      <w:ins w:id="251" w:author="Anthony Brown" w:date="2020-02-05T09:33:00Z">
        <w:r w:rsidRPr="000C0284">
          <w:t xml:space="preserve"> </w:t>
        </w:r>
      </w:ins>
      <w:ins w:id="252" w:author="Anthony Brown" w:date="2020-02-05T09:37:00Z">
        <w:r>
          <w:t xml:space="preserve">Our </w:t>
        </w:r>
        <w:r w:rsidRPr="6964BC31">
          <w:t>marketing video</w:t>
        </w:r>
      </w:ins>
      <w:ins w:id="253" w:author="Anthony Brown" w:date="2020-02-05T09:38:00Z">
        <w:r>
          <w:t xml:space="preserve"> will </w:t>
        </w:r>
      </w:ins>
      <w:ins w:id="254" w:author="Anthony Brown" w:date="2020-02-05T09:37:00Z">
        <w:r w:rsidRPr="6964BC31">
          <w:t>showcase our software to people who would be interested in it (I.e. schools, parents, teachers or education companies).</w:t>
        </w:r>
      </w:ins>
    </w:p>
    <w:p w14:paraId="2C43B1DE" w14:textId="4FD2AB7C" w:rsidR="00112F75" w:rsidRDefault="00112F75" w:rsidP="00112F75">
      <w:pPr>
        <w:rPr>
          <w:ins w:id="255" w:author="Anthony Brown" w:date="2020-02-05T09:33:00Z"/>
        </w:rPr>
      </w:pPr>
    </w:p>
    <w:p w14:paraId="5A281CCC" w14:textId="7260AA82" w:rsidR="00112F75" w:rsidRPr="00A40938" w:rsidRDefault="00112F75" w:rsidP="00112F75">
      <w:pPr>
        <w:pStyle w:val="Heading4"/>
        <w:rPr>
          <w:ins w:id="256" w:author="Anthony Brown" w:date="2020-02-05T09:34:00Z"/>
        </w:rPr>
      </w:pPr>
      <w:ins w:id="257" w:author="Anthony Brown" w:date="2020-02-05T09:34:00Z">
        <w:r w:rsidRPr="00A40938">
          <w:t>1.</w:t>
        </w:r>
        <w:r>
          <w:t>5</w:t>
        </w:r>
        <w:r w:rsidRPr="00C95771">
          <w:t>.</w:t>
        </w:r>
        <w:r w:rsidRPr="00C95771">
          <w:tab/>
        </w:r>
        <w:r>
          <w:t xml:space="preserve">Create </w:t>
        </w:r>
      </w:ins>
      <w:ins w:id="258" w:author="Anthony Brown" w:date="2020-02-05T09:35:00Z">
        <w:r>
          <w:t>a web site for the project</w:t>
        </w:r>
      </w:ins>
    </w:p>
    <w:p w14:paraId="54D60ABB" w14:textId="157D2F50" w:rsidR="00112F75" w:rsidRDefault="00112F75">
      <w:pPr>
        <w:rPr>
          <w:ins w:id="259" w:author="Anthony Brown" w:date="2020-02-05T09:38:00Z"/>
        </w:rPr>
      </w:pPr>
      <w:ins w:id="260" w:author="Anthony Brown" w:date="2020-02-05T09:34:00Z">
        <w:r w:rsidRPr="000C0284">
          <w:t xml:space="preserve">The </w:t>
        </w:r>
      </w:ins>
      <w:ins w:id="261" w:author="Anthony Brown" w:date="2020-02-05T09:35:00Z">
        <w:r>
          <w:t>web site will act as an access point for the project and expand as the project matures</w:t>
        </w:r>
      </w:ins>
      <w:ins w:id="262" w:author="Anthony Brown" w:date="2020-02-05T09:34:00Z">
        <w:r>
          <w:t>.</w:t>
        </w:r>
        <w:r w:rsidRPr="000C0284">
          <w:t xml:space="preserve"> </w:t>
        </w:r>
      </w:ins>
      <w:ins w:id="263" w:author="Anthony Brown" w:date="2020-02-05T09:39:00Z">
        <w:r>
          <w:t xml:space="preserve">The </w:t>
        </w:r>
      </w:ins>
      <w:ins w:id="264" w:author="Anthony Brown" w:date="2020-02-05T09:38:00Z">
        <w:r>
          <w:t>site will be a</w:t>
        </w:r>
      </w:ins>
      <w:ins w:id="265" w:author="Anthony Brown" w:date="2020-02-05T09:39:00Z">
        <w:r>
          <w:t>n</w:t>
        </w:r>
      </w:ins>
      <w:ins w:id="266" w:author="Anthony Brown" w:date="2020-02-05T09:38:00Z">
        <w:r>
          <w:t xml:space="preserve"> access</w:t>
        </w:r>
      </w:ins>
      <w:ins w:id="267" w:author="Anthony Brown" w:date="2020-02-05T09:39:00Z">
        <w:r>
          <w:t xml:space="preserve"> point </w:t>
        </w:r>
      </w:ins>
      <w:ins w:id="268" w:author="Anthony Brown" w:date="2020-02-05T09:38:00Z">
        <w:r w:rsidRPr="6964BC31">
          <w:t>where people can download the software and extra flashcard sets</w:t>
        </w:r>
      </w:ins>
      <w:ins w:id="269" w:author="Anthony Brown" w:date="2020-02-05T09:39:00Z">
        <w:r>
          <w:t xml:space="preserve">. People may also </w:t>
        </w:r>
      </w:ins>
      <w:ins w:id="270" w:author="Anthony Brown" w:date="2020-02-05T09:38:00Z">
        <w:r w:rsidRPr="6964BC31">
          <w:t>view documentation or marketing material related to the product.</w:t>
        </w:r>
      </w:ins>
    </w:p>
    <w:p w14:paraId="7A2E1484" w14:textId="77777777" w:rsidR="00112F75" w:rsidRDefault="00112F75" w:rsidP="00112F75">
      <w:pPr>
        <w:rPr>
          <w:ins w:id="271" w:author="Anthony Brown" w:date="2020-02-05T09:34:00Z"/>
        </w:rPr>
      </w:pPr>
    </w:p>
    <w:p w14:paraId="04AC7C16" w14:textId="77777777" w:rsidR="00112F75" w:rsidRPr="00112F75" w:rsidRDefault="00112F75"/>
    <w:p w14:paraId="5C5FE878" w14:textId="184BE2E9" w:rsidR="00914388" w:rsidRDefault="233B89A1" w:rsidP="00C95771">
      <w:pPr>
        <w:pStyle w:val="Heading2"/>
      </w:pPr>
      <w:r w:rsidRPr="233B89A1">
        <w:t xml:space="preserve">Goals To achieve </w:t>
      </w:r>
      <w:del w:id="272" w:author="Anthony Brown" w:date="2020-02-03T17:02:00Z">
        <w:r w:rsidRPr="233B89A1" w:rsidDel="0015637F">
          <w:delText xml:space="preserve">this </w:delText>
        </w:r>
      </w:del>
      <w:ins w:id="273" w:author="Anthony Brown" w:date="2020-02-03T17:02:00Z">
        <w:r w:rsidR="0015637F">
          <w:t>project aim 1.0</w:t>
        </w:r>
      </w:ins>
      <w:del w:id="274" w:author="Anthony Brown" w:date="2020-02-03T17:02:00Z">
        <w:r w:rsidRPr="233B89A1" w:rsidDel="0015637F">
          <w:delText>aim</w:delText>
        </w:r>
      </w:del>
    </w:p>
    <w:p w14:paraId="0BB4717C" w14:textId="2DE192C9" w:rsidR="0015637F" w:rsidRDefault="00C95771">
      <w:pPr>
        <w:pStyle w:val="Heading4"/>
        <w:rPr>
          <w:ins w:id="275" w:author="Anthony Brown" w:date="2020-02-03T17:01:00Z"/>
        </w:rPr>
        <w:pPrChange w:id="276" w:author="Anthony Brown" w:date="2020-02-04T12:21:00Z">
          <w:pPr>
            <w:pStyle w:val="Heading3"/>
          </w:pPr>
        </w:pPrChange>
      </w:pPr>
      <w:ins w:id="277" w:author="Anthony Brown" w:date="2020-02-04T12:21:00Z">
        <w:r>
          <w:t xml:space="preserve">1.0.1 </w:t>
        </w:r>
      </w:ins>
      <w:ins w:id="278" w:author="Anthony Brown" w:date="2020-02-03T17:01:00Z">
        <w:r w:rsidR="0015637F">
          <w:t xml:space="preserve">Outline the </w:t>
        </w:r>
      </w:ins>
      <w:ins w:id="279" w:author="Anthony Brown" w:date="2020-02-03T17:02:00Z">
        <w:r w:rsidR="0015637F">
          <w:t>core functionality of the application</w:t>
        </w:r>
      </w:ins>
      <w:ins w:id="280" w:author="Anthony Brown" w:date="2020-02-03T17:01:00Z">
        <w:r w:rsidR="0015637F">
          <w:t xml:space="preserve"> </w:t>
        </w:r>
      </w:ins>
    </w:p>
    <w:p w14:paraId="24724F15" w14:textId="544F1ABD" w:rsidR="0015637F" w:rsidRDefault="0015637F" w:rsidP="0015637F">
      <w:pPr>
        <w:rPr>
          <w:ins w:id="281" w:author="Anthony Brown" w:date="2020-02-03T17:01:00Z"/>
        </w:rPr>
      </w:pPr>
      <w:ins w:id="282" w:author="Anthony Brown" w:date="2020-02-03T17:02:00Z">
        <w:r>
          <w:t>List the core functions the application will provide</w:t>
        </w:r>
      </w:ins>
      <w:ins w:id="283" w:author="Anthony Brown" w:date="2020-02-03T17:01:00Z">
        <w:r>
          <w:t>.</w:t>
        </w:r>
      </w:ins>
    </w:p>
    <w:p w14:paraId="45193D95" w14:textId="79AB706E" w:rsidR="00162E32" w:rsidRDefault="00C95771">
      <w:pPr>
        <w:pStyle w:val="Heading4"/>
        <w:rPr>
          <w:ins w:id="284" w:author="Anthony Brown" w:date="2020-02-03T17:00:00Z"/>
        </w:rPr>
        <w:pPrChange w:id="285" w:author="Anthony Brown" w:date="2020-02-04T12:21:00Z">
          <w:pPr>
            <w:pStyle w:val="Heading3"/>
          </w:pPr>
        </w:pPrChange>
      </w:pPr>
      <w:ins w:id="286" w:author="Anthony Brown" w:date="2020-02-04T12:21:00Z">
        <w:r>
          <w:t xml:space="preserve">1.0.2 </w:t>
        </w:r>
      </w:ins>
      <w:ins w:id="287" w:author="Anthony Brown" w:date="2020-02-03T17:01:00Z">
        <w:r w:rsidR="00162E32">
          <w:t xml:space="preserve">Draft </w:t>
        </w:r>
        <w:r w:rsidR="0015637F">
          <w:t xml:space="preserve">a </w:t>
        </w:r>
      </w:ins>
      <w:ins w:id="288" w:author="Anthony Brown" w:date="2020-02-03T17:00:00Z">
        <w:r w:rsidR="00162E32" w:rsidRPr="233B89A1">
          <w:t xml:space="preserve">menu </w:t>
        </w:r>
        <w:r w:rsidR="00162E32">
          <w:t xml:space="preserve">workflow </w:t>
        </w:r>
      </w:ins>
    </w:p>
    <w:p w14:paraId="3F589A03" w14:textId="325A6768" w:rsidR="00162E32" w:rsidRDefault="00162E32">
      <w:pPr>
        <w:rPr>
          <w:ins w:id="289" w:author="Anthony Brown" w:date="2020-02-03T17:00:00Z"/>
        </w:rPr>
        <w:pPrChange w:id="290" w:author="Anthony Brown" w:date="2020-02-03T17:00:00Z">
          <w:pPr>
            <w:pStyle w:val="Heading3"/>
          </w:pPr>
        </w:pPrChange>
      </w:pPr>
      <w:ins w:id="291" w:author="Anthony Brown" w:date="2020-02-03T17:00:00Z">
        <w:r>
          <w:t>Decide how the app will flow between functions and draw up</w:t>
        </w:r>
      </w:ins>
      <w:ins w:id="292" w:author="Anthony Brown" w:date="2020-02-03T17:01:00Z">
        <w:r>
          <w:t xml:space="preserve"> a menu structure that will enable this.</w:t>
        </w:r>
      </w:ins>
    </w:p>
    <w:p w14:paraId="2706E4A8" w14:textId="3CEF4822" w:rsidR="00914388" w:rsidRDefault="00C95771">
      <w:pPr>
        <w:pStyle w:val="Heading4"/>
        <w:pPrChange w:id="293" w:author="Anthony Brown" w:date="2020-02-04T12:21:00Z">
          <w:pPr>
            <w:pStyle w:val="Heading3"/>
          </w:pPr>
        </w:pPrChange>
      </w:pPr>
      <w:ins w:id="294" w:author="Anthony Brown" w:date="2020-02-04T12:21:00Z">
        <w:r>
          <w:lastRenderedPageBreak/>
          <w:t xml:space="preserve">1.0.3 </w:t>
        </w:r>
      </w:ins>
      <w:r w:rsidR="233B89A1" w:rsidRPr="233B89A1">
        <w:t>Create a workable main menu and .exe package</w:t>
      </w:r>
    </w:p>
    <w:p w14:paraId="4FDD9A62" w14:textId="28711463" w:rsidR="00C95771" w:rsidRDefault="233B89A1" w:rsidP="233B89A1">
      <w:pPr>
        <w:rPr>
          <w:ins w:id="295" w:author="Anthony Brown" w:date="2020-02-04T12:22:00Z"/>
        </w:rPr>
      </w:pPr>
      <w:r w:rsidRPr="233B89A1">
        <w:t xml:space="preserve">This goal would be to create a working main menu prototype for our ESL flashcard software </w:t>
      </w:r>
      <w:del w:id="296" w:author="Anthony Brown" w:date="2020-02-04T12:31:00Z">
        <w:r w:rsidRPr="233B89A1" w:rsidDel="00C95771">
          <w:delText xml:space="preserve">and </w:delText>
        </w:r>
      </w:del>
      <w:ins w:id="297" w:author="Anthony Brown" w:date="2020-02-04T12:31:00Z">
        <w:r w:rsidR="00C95771">
          <w:t xml:space="preserve">that will </w:t>
        </w:r>
      </w:ins>
      <w:del w:id="298" w:author="Anthony Brown" w:date="2020-02-04T12:31:00Z">
        <w:r w:rsidRPr="233B89A1" w:rsidDel="00C95771">
          <w:delText xml:space="preserve">allow it to be </w:delText>
        </w:r>
      </w:del>
      <w:r w:rsidRPr="233B89A1">
        <w:t xml:space="preserve">run on a Windows operating system from an executable file. </w:t>
      </w:r>
    </w:p>
    <w:p w14:paraId="29D54884" w14:textId="35D10405" w:rsidR="00C95771" w:rsidRDefault="00C95771">
      <w:pPr>
        <w:pStyle w:val="Heading5"/>
        <w:ind w:left="720"/>
        <w:rPr>
          <w:ins w:id="299" w:author="Anthony Brown" w:date="2020-02-04T12:24:00Z"/>
        </w:rPr>
        <w:pPrChange w:id="300" w:author="Anthony Brown" w:date="2020-02-04T12:26:00Z">
          <w:pPr>
            <w:ind w:firstLine="720"/>
          </w:pPr>
        </w:pPrChange>
      </w:pPr>
      <w:ins w:id="301" w:author="Anthony Brown" w:date="2020-02-04T12:22:00Z">
        <w:r>
          <w:t xml:space="preserve">1.0.3.1 </w:t>
        </w:r>
      </w:ins>
      <w:del w:id="302" w:author="Anthony Brown" w:date="2020-02-04T12:22:00Z">
        <w:r w:rsidR="233B89A1" w:rsidRPr="233B89A1" w:rsidDel="00C95771">
          <w:delText xml:space="preserve">This would also need to be </w:delText>
        </w:r>
      </w:del>
      <w:r w:rsidR="233B89A1" w:rsidRPr="233B89A1">
        <w:t>tested</w:t>
      </w:r>
      <w:ins w:id="303" w:author="Anthony Brown" w:date="2020-02-04T12:22:00Z">
        <w:r>
          <w:t xml:space="preserve"> menu </w:t>
        </w:r>
      </w:ins>
      <w:ins w:id="304" w:author="Anthony Brown" w:date="2020-02-04T12:24:00Z">
        <w:r>
          <w:t>functionality</w:t>
        </w:r>
      </w:ins>
    </w:p>
    <w:p w14:paraId="3D4BFE76" w14:textId="513DCBDC" w:rsidR="00C95771" w:rsidRDefault="00C95771">
      <w:pPr>
        <w:pStyle w:val="Heading5"/>
        <w:ind w:left="720"/>
        <w:rPr>
          <w:ins w:id="305" w:author="Anthony Brown" w:date="2020-02-04T12:22:00Z"/>
        </w:rPr>
        <w:pPrChange w:id="306" w:author="Anthony Brown" w:date="2020-02-04T12:26:00Z">
          <w:pPr>
            <w:ind w:firstLine="720"/>
          </w:pPr>
        </w:pPrChange>
      </w:pPr>
      <w:ins w:id="307" w:author="Anthony Brown" w:date="2020-02-04T12:24:00Z">
        <w:r>
          <w:t>1.0.3.2 test user experience (UX)</w:t>
        </w:r>
      </w:ins>
      <w:ins w:id="308" w:author="Anthony Brown" w:date="2020-02-04T12:31:00Z">
        <w:r>
          <w:t xml:space="preserve"> to e</w:t>
        </w:r>
      </w:ins>
      <w:ins w:id="309" w:author="Anthony Brown" w:date="2020-02-04T12:24:00Z">
        <w:r>
          <w:t xml:space="preserve">nsure </w:t>
        </w:r>
      </w:ins>
      <w:ins w:id="310" w:author="Anthony Brown" w:date="2020-02-04T13:02:00Z">
        <w:r>
          <w:t xml:space="preserve">the </w:t>
        </w:r>
      </w:ins>
      <w:ins w:id="311" w:author="Anthony Brown" w:date="2020-02-04T12:25:00Z">
        <w:r>
          <w:t xml:space="preserve">GUI </w:t>
        </w:r>
      </w:ins>
      <w:ins w:id="312" w:author="Anthony Brown" w:date="2020-02-04T12:24:00Z">
        <w:r>
          <w:t>menu i</w:t>
        </w:r>
      </w:ins>
      <w:ins w:id="313" w:author="Anthony Brown" w:date="2020-02-04T12:25:00Z">
        <w:r>
          <w:t xml:space="preserve">s </w:t>
        </w:r>
      </w:ins>
      <w:ins w:id="314" w:author="Anthony Brown" w:date="2020-02-04T12:24:00Z">
        <w:r w:rsidRPr="233B89A1">
          <w:t xml:space="preserve">clear and easy to navigate </w:t>
        </w:r>
      </w:ins>
    </w:p>
    <w:p w14:paraId="5031F588" w14:textId="0EFED574" w:rsidR="00C95771" w:rsidRDefault="00C95771">
      <w:pPr>
        <w:pStyle w:val="Heading5"/>
        <w:ind w:left="720"/>
        <w:rPr>
          <w:ins w:id="315" w:author="Anthony Brown" w:date="2020-02-04T12:23:00Z"/>
        </w:rPr>
        <w:pPrChange w:id="316" w:author="Anthony Brown" w:date="2020-02-04T12:26:00Z">
          <w:pPr>
            <w:ind w:firstLine="720"/>
          </w:pPr>
        </w:pPrChange>
      </w:pPr>
      <w:ins w:id="317" w:author="Anthony Brown" w:date="2020-02-04T12:22:00Z">
        <w:r>
          <w:t>1.0.3.</w:t>
        </w:r>
      </w:ins>
      <w:ins w:id="318" w:author="Anthony Brown" w:date="2020-02-04T12:25:00Z">
        <w:r>
          <w:t>3</w:t>
        </w:r>
      </w:ins>
      <w:ins w:id="319" w:author="Anthony Brown" w:date="2020-02-04T12:22:00Z">
        <w:r>
          <w:t xml:space="preserve"> </w:t>
        </w:r>
      </w:ins>
      <w:del w:id="320" w:author="Anthony Brown" w:date="2020-02-04T12:22:00Z">
        <w:r w:rsidR="233B89A1" w:rsidRPr="233B89A1" w:rsidDel="00C95771">
          <w:delText xml:space="preserve">, </w:delText>
        </w:r>
      </w:del>
      <w:r w:rsidR="233B89A1" w:rsidRPr="233B89A1">
        <w:t>document</w:t>
      </w:r>
      <w:ins w:id="321" w:author="Anthony Brown" w:date="2020-02-04T12:23:00Z">
        <w:r>
          <w:t xml:space="preserve"> menu </w:t>
        </w:r>
      </w:ins>
    </w:p>
    <w:p w14:paraId="184EF309" w14:textId="29A1D6F9" w:rsidR="00C95771" w:rsidRDefault="00C95771">
      <w:pPr>
        <w:pStyle w:val="Heading5"/>
        <w:ind w:left="720"/>
        <w:rPr>
          <w:ins w:id="322" w:author="Anthony Brown" w:date="2020-02-04T12:23:00Z"/>
        </w:rPr>
        <w:pPrChange w:id="323" w:author="Anthony Brown" w:date="2020-02-04T12:26:00Z">
          <w:pPr>
            <w:ind w:firstLine="720"/>
          </w:pPr>
        </w:pPrChange>
      </w:pPr>
      <w:ins w:id="324" w:author="Anthony Brown" w:date="2020-02-04T12:23:00Z">
        <w:r>
          <w:t>1.0.3.</w:t>
        </w:r>
      </w:ins>
      <w:ins w:id="325" w:author="Anthony Brown" w:date="2020-02-04T12:25:00Z">
        <w:r>
          <w:t>4</w:t>
        </w:r>
      </w:ins>
      <w:ins w:id="326" w:author="Anthony Brown" w:date="2020-02-04T12:23:00Z">
        <w:r>
          <w:t xml:space="preserve"> add </w:t>
        </w:r>
      </w:ins>
      <w:ins w:id="327" w:author="Anthony Brown" w:date="2020-02-04T12:30:00Z">
        <w:r>
          <w:t>a</w:t>
        </w:r>
      </w:ins>
      <w:del w:id="328" w:author="Anthony Brown" w:date="2020-02-04T12:23:00Z">
        <w:r w:rsidR="233B89A1" w:rsidRPr="233B89A1" w:rsidDel="00C95771">
          <w:delText>ed as well as having a suitable</w:delText>
        </w:r>
      </w:del>
      <w:r w:rsidR="233B89A1" w:rsidRPr="233B89A1">
        <w:t xml:space="preserve"> background image </w:t>
      </w:r>
      <w:del w:id="329" w:author="Anthony Brown" w:date="2020-02-04T12:23:00Z">
        <w:r w:rsidR="233B89A1" w:rsidRPr="233B89A1" w:rsidDel="00C95771">
          <w:delText xml:space="preserve">and </w:delText>
        </w:r>
      </w:del>
    </w:p>
    <w:p w14:paraId="0A7836EF" w14:textId="7297CD4C" w:rsidR="00914388" w:rsidRDefault="00C95771" w:rsidP="00C95771">
      <w:pPr>
        <w:pStyle w:val="Heading5"/>
        <w:ind w:left="720"/>
        <w:rPr>
          <w:ins w:id="330" w:author="Anthony Brown" w:date="2020-02-04T12:26:00Z"/>
        </w:rPr>
      </w:pPr>
      <w:ins w:id="331" w:author="Anthony Brown" w:date="2020-02-04T12:23:00Z">
        <w:r>
          <w:t>1.0.3.</w:t>
        </w:r>
      </w:ins>
      <w:ins w:id="332" w:author="Anthony Brown" w:date="2020-02-04T12:25:00Z">
        <w:r>
          <w:t>5</w:t>
        </w:r>
      </w:ins>
      <w:ins w:id="333" w:author="Anthony Brown" w:date="2020-02-04T12:23:00Z">
        <w:r>
          <w:t xml:space="preserve"> add </w:t>
        </w:r>
      </w:ins>
      <w:ins w:id="334" w:author="Anthony Brown" w:date="2020-02-04T12:31:00Z">
        <w:r>
          <w:t xml:space="preserve">some </w:t>
        </w:r>
      </w:ins>
      <w:r w:rsidR="233B89A1" w:rsidRPr="233B89A1">
        <w:t>background music</w:t>
      </w:r>
      <w:del w:id="335" w:author="Anthony Brown" w:date="2020-02-04T12:24:00Z">
        <w:r w:rsidR="233B89A1" w:rsidRPr="233B89A1" w:rsidDel="00C95771">
          <w:delText xml:space="preserve"> and a clear and easy to navigate graphical user interface</w:delText>
        </w:r>
      </w:del>
      <w:r w:rsidR="233B89A1" w:rsidRPr="233B89A1">
        <w:t>.</w:t>
      </w:r>
    </w:p>
    <w:p w14:paraId="7D0B63AC" w14:textId="77777777" w:rsidR="00C95771" w:rsidRPr="00C95771" w:rsidRDefault="00C95771" w:rsidP="00C95771"/>
    <w:p w14:paraId="51F5FFA6" w14:textId="2FB63E86" w:rsidR="00914388" w:rsidRDefault="00C95771">
      <w:pPr>
        <w:pStyle w:val="Heading4"/>
        <w:pPrChange w:id="336" w:author="Anthony Brown" w:date="2020-02-04T12:30:00Z">
          <w:pPr>
            <w:pStyle w:val="Heading3"/>
          </w:pPr>
        </w:pPrChange>
      </w:pPr>
      <w:ins w:id="337" w:author="Anthony Brown" w:date="2020-02-04T12:28:00Z">
        <w:r>
          <w:t>1.0.</w:t>
        </w:r>
      </w:ins>
      <w:ins w:id="338" w:author="Anthony Brown" w:date="2020-02-04T12:29:00Z">
        <w:r>
          <w:t xml:space="preserve">4 </w:t>
        </w:r>
      </w:ins>
      <w:r w:rsidR="233B89A1" w:rsidRPr="233B89A1">
        <w:t>Create a basic set of twenty flashcards image files.</w:t>
      </w:r>
    </w:p>
    <w:p w14:paraId="160608EF" w14:textId="5245C3B8" w:rsidR="00914388" w:rsidRDefault="233B89A1" w:rsidP="233B89A1">
      <w:pPr>
        <w:rPr>
          <w:ins w:id="339" w:author="Anthony Brown" w:date="2020-02-04T12:28:00Z"/>
        </w:rPr>
      </w:pPr>
      <w:r w:rsidRPr="233B89A1">
        <w:t>This goal would require us to source royalty</w:t>
      </w:r>
      <w:ins w:id="340" w:author="Anthony Brown" w:date="2020-02-04T12:29:00Z">
        <w:r w:rsidR="00C95771">
          <w:t>-</w:t>
        </w:r>
      </w:ins>
      <w:del w:id="341" w:author="Anthony Brown" w:date="2020-02-04T12:29:00Z">
        <w:r w:rsidRPr="233B89A1" w:rsidDel="00C95771">
          <w:delText xml:space="preserve"> </w:delText>
        </w:r>
      </w:del>
      <w:r w:rsidRPr="233B89A1">
        <w:t>free</w:t>
      </w:r>
      <w:del w:id="342" w:author="Anthony Brown" w:date="2020-02-04T12:33:00Z">
        <w:r w:rsidRPr="233B89A1" w:rsidDel="00C95771">
          <w:delText xml:space="preserve"> </w:delText>
        </w:r>
      </w:del>
      <w:del w:id="343" w:author="Anthony Brown" w:date="2020-02-04T12:29:00Z">
        <w:r w:rsidRPr="233B89A1" w:rsidDel="00C95771">
          <w:delText>public use</w:delText>
        </w:r>
      </w:del>
      <w:r w:rsidRPr="233B89A1">
        <w:t xml:space="preserve"> images or create our own</w:t>
      </w:r>
      <w:del w:id="344" w:author="Anthony Brown" w:date="2020-02-04T12:27:00Z">
        <w:r w:rsidRPr="233B89A1" w:rsidDel="00C95771">
          <w:delText xml:space="preserve"> basic flashcard image files</w:delText>
        </w:r>
      </w:del>
      <w:r w:rsidRPr="233B89A1">
        <w:t xml:space="preserve">. The goal would be to have at least twenty of these to showcase the software. </w:t>
      </w:r>
      <w:ins w:id="345" w:author="Anthony Brown" w:date="2020-02-04T12:33:00Z">
        <w:r w:rsidR="00C95771">
          <w:t xml:space="preserve">Match the </w:t>
        </w:r>
      </w:ins>
      <w:del w:id="346" w:author="Anthony Brown" w:date="2020-02-04T12:33:00Z">
        <w:r w:rsidRPr="233B89A1" w:rsidDel="00C95771">
          <w:delText xml:space="preserve">The </w:delText>
        </w:r>
      </w:del>
      <w:r w:rsidRPr="233B89A1">
        <w:t xml:space="preserve">images </w:t>
      </w:r>
      <w:ins w:id="347" w:author="Anthony Brown" w:date="2020-02-04T12:33:00Z">
        <w:r w:rsidR="00C95771">
          <w:t xml:space="preserve">files to </w:t>
        </w:r>
      </w:ins>
      <w:ins w:id="348" w:author="Anthony Brown" w:date="2020-02-04T12:27:00Z">
        <w:r w:rsidR="00C95771">
          <w:t xml:space="preserve">the </w:t>
        </w:r>
      </w:ins>
      <w:del w:id="349" w:author="Anthony Brown" w:date="2020-02-04T12:27:00Z">
        <w:r w:rsidRPr="233B89A1" w:rsidDel="00C95771">
          <w:delText xml:space="preserve">would have to be of appropriate sizes and matching </w:delText>
        </w:r>
      </w:del>
      <w:del w:id="350" w:author="Anthony Brown" w:date="2020-02-04T12:33:00Z">
        <w:r w:rsidRPr="233B89A1" w:rsidDel="00C95771">
          <w:delText xml:space="preserve">noun </w:delText>
        </w:r>
      </w:del>
      <w:r w:rsidRPr="233B89A1">
        <w:t xml:space="preserve">English </w:t>
      </w:r>
      <w:ins w:id="351" w:author="Anthony Brown" w:date="2020-02-04T12:27:00Z">
        <w:r w:rsidR="00C95771">
          <w:t>noun</w:t>
        </w:r>
      </w:ins>
      <w:del w:id="352" w:author="Anthony Brown" w:date="2020-02-04T12:28:00Z">
        <w:r w:rsidRPr="233B89A1" w:rsidDel="00C95771">
          <w:delText>words written underneath them</w:delText>
        </w:r>
      </w:del>
      <w:r w:rsidRPr="233B89A1">
        <w:t>.</w:t>
      </w:r>
    </w:p>
    <w:p w14:paraId="2DD978DF" w14:textId="77777777" w:rsidR="00C95771" w:rsidRPr="00C95771" w:rsidRDefault="00C95771" w:rsidP="00C95771"/>
    <w:p w14:paraId="43A2392B" w14:textId="1A2DE7AB" w:rsidR="00914388" w:rsidRDefault="00C95771">
      <w:pPr>
        <w:pStyle w:val="Heading5"/>
        <w:pPrChange w:id="353" w:author="Anthony Brown" w:date="2020-02-04T12:35:00Z">
          <w:pPr>
            <w:pStyle w:val="Heading3"/>
          </w:pPr>
        </w:pPrChange>
      </w:pPr>
      <w:ins w:id="354" w:author="Anthony Brown" w:date="2020-02-04T12:34:00Z">
        <w:r>
          <w:t xml:space="preserve">1.0.5 </w:t>
        </w:r>
      </w:ins>
      <w:r w:rsidR="233B89A1" w:rsidRPr="233B89A1">
        <w:t>Create a</w:t>
      </w:r>
      <w:ins w:id="355" w:author="Anthony Brown" w:date="2020-02-04T12:35:00Z">
        <w:r>
          <w:t xml:space="preserve"> matching set of </w:t>
        </w:r>
      </w:ins>
      <w:del w:id="356" w:author="Anthony Brown" w:date="2020-02-04T12:35:00Z">
        <w:r w:rsidR="233B89A1" w:rsidRPr="233B89A1" w:rsidDel="00C95771">
          <w:delText xml:space="preserve"> basic set of twenty </w:delText>
        </w:r>
      </w:del>
      <w:r w:rsidR="233B89A1" w:rsidRPr="233B89A1">
        <w:t>audio recordings for the</w:t>
      </w:r>
      <w:ins w:id="357" w:author="Anthony Brown" w:date="2020-02-04T12:35:00Z">
        <w:r>
          <w:t xml:space="preserve"> images</w:t>
        </w:r>
      </w:ins>
      <w:del w:id="358" w:author="Anthony Brown" w:date="2020-02-04T12:35:00Z">
        <w:r w:rsidR="233B89A1" w:rsidRPr="233B89A1" w:rsidDel="00C95771">
          <w:delText>se flashcards</w:delText>
        </w:r>
      </w:del>
      <w:r w:rsidR="233B89A1" w:rsidRPr="233B89A1">
        <w:t>.</w:t>
      </w:r>
    </w:p>
    <w:p w14:paraId="4BA35E88" w14:textId="12B1DEAF" w:rsidR="00914388" w:rsidRDefault="233B89A1" w:rsidP="233B89A1">
      <w:r w:rsidRPr="233B89A1">
        <w:t>The goal here would be to have an audio recording for each flashcard image file we have</w:t>
      </w:r>
      <w:ins w:id="359" w:author="Anthony Brown" w:date="2020-02-04T12:38:00Z">
        <w:r w:rsidR="00C95771">
          <w:t xml:space="preserve"> (demonstrating the pronunciation)</w:t>
        </w:r>
      </w:ins>
      <w:r w:rsidRPr="233B89A1">
        <w:t xml:space="preserve">. The audio recordings </w:t>
      </w:r>
      <w:del w:id="360" w:author="Anthony Brown" w:date="2020-02-04T12:36:00Z">
        <w:r w:rsidRPr="233B89A1" w:rsidDel="00C95771">
          <w:delText xml:space="preserve">would </w:delText>
        </w:r>
      </w:del>
      <w:ins w:id="361" w:author="Anthony Brown" w:date="2020-02-04T12:36:00Z">
        <w:r w:rsidR="00C95771">
          <w:t xml:space="preserve">are to be brief, clearly spoken </w:t>
        </w:r>
      </w:ins>
      <w:del w:id="362" w:author="Anthony Brown" w:date="2020-02-04T12:37:00Z">
        <w:r w:rsidRPr="233B89A1" w:rsidDel="00C95771">
          <w:delText xml:space="preserve">have to be brief, clear </w:delText>
        </w:r>
      </w:del>
      <w:r w:rsidRPr="233B89A1">
        <w:t>and match</w:t>
      </w:r>
      <w:del w:id="363" w:author="Anthony Brown" w:date="2020-02-04T12:35:00Z">
        <w:r w:rsidRPr="233B89A1" w:rsidDel="00C95771">
          <w:delText xml:space="preserve"> up with</w:delText>
        </w:r>
      </w:del>
      <w:r w:rsidRPr="233B89A1">
        <w:t xml:space="preserve"> the </w:t>
      </w:r>
      <w:ins w:id="364" w:author="Anthony Brown" w:date="2020-02-04T12:36:00Z">
        <w:r w:rsidR="00C95771">
          <w:t xml:space="preserve">English noun for the </w:t>
        </w:r>
      </w:ins>
      <w:del w:id="365" w:author="Anthony Brown" w:date="2020-02-04T12:36:00Z">
        <w:r w:rsidRPr="233B89A1" w:rsidDel="00C95771">
          <w:delText xml:space="preserve">word on the image on the </w:delText>
        </w:r>
      </w:del>
      <w:r w:rsidRPr="233B89A1">
        <w:t>flashcard</w:t>
      </w:r>
      <w:del w:id="366" w:author="Anthony Brown" w:date="2020-02-04T12:36:00Z">
        <w:r w:rsidRPr="233B89A1" w:rsidDel="00C95771">
          <w:delText xml:space="preserve"> image. Ideally, we would want twenty recordings to match up with the amount of stock flashcards.</w:delText>
        </w:r>
      </w:del>
      <w:ins w:id="367" w:author="Anthony Brown" w:date="2020-02-04T12:36:00Z">
        <w:r w:rsidR="00C95771">
          <w:t>.</w:t>
        </w:r>
      </w:ins>
    </w:p>
    <w:p w14:paraId="3FD68982" w14:textId="7AD7DD4B" w:rsidR="00C95771" w:rsidRPr="00025BB6" w:rsidRDefault="00C95771" w:rsidP="00C95771">
      <w:pPr>
        <w:pStyle w:val="Heading5"/>
        <w:ind w:left="720"/>
        <w:rPr>
          <w:ins w:id="368" w:author="Anthony Brown" w:date="2020-02-04T12:39:00Z"/>
        </w:rPr>
      </w:pPr>
      <w:ins w:id="369" w:author="Anthony Brown" w:date="2020-02-04T12:39:00Z">
        <w:r>
          <w:t>1.0.4.1 test the audio files satisfy the criteria (outlined above)</w:t>
        </w:r>
      </w:ins>
    </w:p>
    <w:p w14:paraId="32BF0334" w14:textId="418B70EB" w:rsidR="00C95771" w:rsidRDefault="00C95771" w:rsidP="00C95771">
      <w:pPr>
        <w:pStyle w:val="Heading5"/>
        <w:ind w:left="720"/>
        <w:rPr>
          <w:ins w:id="370" w:author="Anthony Brown" w:date="2020-02-04T12:38:00Z"/>
        </w:rPr>
      </w:pPr>
      <w:ins w:id="371" w:author="Anthony Brown" w:date="2020-02-04T12:36:00Z">
        <w:r>
          <w:t>1.0.4.</w:t>
        </w:r>
      </w:ins>
      <w:ins w:id="372" w:author="Anthony Brown" w:date="2020-02-04T12:39:00Z">
        <w:r>
          <w:t>2</w:t>
        </w:r>
      </w:ins>
      <w:ins w:id="373" w:author="Anthony Brown" w:date="2020-02-04T12:36:00Z">
        <w:r>
          <w:t xml:space="preserve"> test images, audio and word (noun) match, and are comprehensible to the target audience</w:t>
        </w:r>
      </w:ins>
    </w:p>
    <w:p w14:paraId="1B8FCDDA" w14:textId="77777777" w:rsidR="00C95771" w:rsidRPr="00C95771" w:rsidRDefault="00C95771">
      <w:pPr>
        <w:rPr>
          <w:ins w:id="374" w:author="Anthony Brown" w:date="2020-02-04T12:36:00Z"/>
        </w:rPr>
        <w:pPrChange w:id="375" w:author="Anthony Brown" w:date="2020-02-04T12:36:00Z">
          <w:pPr>
            <w:pStyle w:val="Heading5"/>
            <w:ind w:left="720"/>
          </w:pPr>
        </w:pPrChange>
      </w:pPr>
    </w:p>
    <w:p w14:paraId="68892B1A" w14:textId="6A00EBE1" w:rsidR="00914388" w:rsidRDefault="00C95771">
      <w:pPr>
        <w:pStyle w:val="Heading4"/>
        <w:pPrChange w:id="376" w:author="Anthony Brown" w:date="2020-02-04T12:21:00Z">
          <w:pPr>
            <w:pStyle w:val="Heading3"/>
          </w:pPr>
        </w:pPrChange>
      </w:pPr>
      <w:ins w:id="377" w:author="Anthony Brown" w:date="2020-02-04T12:43:00Z">
        <w:r>
          <w:t xml:space="preserve">1.0.6 </w:t>
        </w:r>
      </w:ins>
      <w:r w:rsidR="233B89A1" w:rsidRPr="233B89A1">
        <w:t>Create a dynamic flashcard loading system.</w:t>
      </w:r>
    </w:p>
    <w:p w14:paraId="3A0F53A6" w14:textId="1B1A8057" w:rsidR="00914388" w:rsidRDefault="00C95771" w:rsidP="233B89A1">
      <w:pPr>
        <w:rPr>
          <w:ins w:id="378" w:author="Anthony Brown" w:date="2020-02-04T12:43:00Z"/>
        </w:rPr>
      </w:pPr>
      <w:ins w:id="379" w:author="Anthony Brown" w:date="2020-02-04T12:48:00Z">
        <w:r>
          <w:t xml:space="preserve">The application will </w:t>
        </w:r>
      </w:ins>
      <w:ins w:id="380" w:author="Anthony Brown" w:date="2020-02-04T12:49:00Z">
        <w:r>
          <w:t xml:space="preserve">have a </w:t>
        </w:r>
      </w:ins>
      <w:del w:id="381" w:author="Anthony Brown" w:date="2020-02-04T12:48:00Z">
        <w:r w:rsidR="233B89A1" w:rsidRPr="233B89A1" w:rsidDel="00C95771">
          <w:delText xml:space="preserve">This goal would be to have a working </w:delText>
        </w:r>
      </w:del>
      <w:r w:rsidR="233B89A1" w:rsidRPr="233B89A1">
        <w:t>dynamic</w:t>
      </w:r>
      <w:ins w:id="382" w:author="Anthony Brown" w:date="2020-02-04T12:49:00Z">
        <w:r>
          <w:t xml:space="preserve"> </w:t>
        </w:r>
      </w:ins>
      <w:ins w:id="383" w:author="Anthony Brown" w:date="2020-02-04T12:50:00Z">
        <w:r>
          <w:t xml:space="preserve">flashcard </w:t>
        </w:r>
      </w:ins>
      <w:del w:id="384" w:author="Anthony Brown" w:date="2020-02-04T12:48:00Z">
        <w:r w:rsidR="233B89A1" w:rsidRPr="233B89A1" w:rsidDel="00C95771">
          <w:delText xml:space="preserve"> </w:delText>
        </w:r>
      </w:del>
      <w:del w:id="385" w:author="Anthony Brown" w:date="2020-02-04T12:49:00Z">
        <w:r w:rsidR="233B89A1" w:rsidRPr="233B89A1" w:rsidDel="00C95771">
          <w:delText xml:space="preserve">flashcard </w:delText>
        </w:r>
      </w:del>
      <w:r w:rsidR="233B89A1" w:rsidRPr="233B89A1">
        <w:t xml:space="preserve">loading system </w:t>
      </w:r>
      <w:ins w:id="386" w:author="Anthony Brown" w:date="2020-02-04T12:49:00Z">
        <w:r>
          <w:t xml:space="preserve">that uses </w:t>
        </w:r>
      </w:ins>
      <w:del w:id="387" w:author="Anthony Brown" w:date="2020-02-04T12:49:00Z">
        <w:r w:rsidR="233B89A1" w:rsidRPr="233B89A1" w:rsidDel="00C95771">
          <w:delText xml:space="preserve">to use </w:delText>
        </w:r>
      </w:del>
      <w:r w:rsidR="233B89A1" w:rsidRPr="233B89A1">
        <w:t>the</w:t>
      </w:r>
      <w:ins w:id="388" w:author="Anthony Brown" w:date="2020-02-04T12:40:00Z">
        <w:r>
          <w:t xml:space="preserve"> files stored in the </w:t>
        </w:r>
      </w:ins>
      <w:ins w:id="389" w:author="Anthony Brown" w:date="2020-02-04T12:41:00Z">
        <w:r>
          <w:t xml:space="preserve">flashcards folder. The app will </w:t>
        </w:r>
      </w:ins>
      <w:ins w:id="390" w:author="Anthony Brown" w:date="2020-02-04T12:42:00Z">
        <w:r>
          <w:t xml:space="preserve">cycle through the </w:t>
        </w:r>
      </w:ins>
      <w:ins w:id="391" w:author="Anthony Brown" w:date="2020-02-04T12:52:00Z">
        <w:r>
          <w:t xml:space="preserve">folder files </w:t>
        </w:r>
      </w:ins>
      <w:ins w:id="392" w:author="Anthony Brown" w:date="2020-02-04T12:41:00Z">
        <w:r>
          <w:t xml:space="preserve">and </w:t>
        </w:r>
      </w:ins>
      <w:ins w:id="393" w:author="Anthony Brown" w:date="2020-02-04T12:50:00Z">
        <w:r>
          <w:t>compile them into flashcards. The flashcards will be grouped int</w:t>
        </w:r>
      </w:ins>
      <w:ins w:id="394" w:author="Anthony Brown" w:date="2020-02-04T12:51:00Z">
        <w:r>
          <w:t xml:space="preserve">o decks and arranged </w:t>
        </w:r>
      </w:ins>
      <w:ins w:id="395" w:author="Anthony Brown" w:date="2020-02-04T12:53:00Z">
        <w:r>
          <w:t xml:space="preserve">within that deck </w:t>
        </w:r>
      </w:ins>
      <w:ins w:id="396" w:author="Anthony Brown" w:date="2020-02-04T12:51:00Z">
        <w:r>
          <w:t>in a defined order.</w:t>
        </w:r>
      </w:ins>
      <w:ins w:id="397" w:author="Anthony Brown" w:date="2020-02-04T12:42:00Z">
        <w:r>
          <w:t xml:space="preserve"> </w:t>
        </w:r>
      </w:ins>
      <w:ins w:id="398" w:author="Anthony Brown" w:date="2020-02-04T12:41:00Z">
        <w:r>
          <w:t xml:space="preserve"> </w:t>
        </w:r>
      </w:ins>
      <w:del w:id="399" w:author="Anthony Brown" w:date="2020-02-04T12:53:00Z">
        <w:r w:rsidR="233B89A1" w:rsidRPr="233B89A1" w:rsidDel="00C95771">
          <w:delText xml:space="preserve"> images/audio in a folder and put them together into workable and selectable flashcards for our flashcard software. </w:delText>
        </w:r>
      </w:del>
      <w:r w:rsidR="233B89A1" w:rsidRPr="233B89A1">
        <w:t xml:space="preserve">No matter how many cards are </w:t>
      </w:r>
      <w:ins w:id="400" w:author="Anthony Brown" w:date="2020-02-04T12:54:00Z">
        <w:r>
          <w:t xml:space="preserve">in </w:t>
        </w:r>
      </w:ins>
      <w:del w:id="401" w:author="Anthony Brown" w:date="2020-02-04T12:54:00Z">
        <w:r w:rsidR="233B89A1" w:rsidRPr="233B89A1" w:rsidDel="00C95771">
          <w:delText xml:space="preserve">placed into </w:delText>
        </w:r>
      </w:del>
      <w:r w:rsidR="233B89A1" w:rsidRPr="233B89A1">
        <w:t xml:space="preserve">the folder, the software would need to be able to </w:t>
      </w:r>
      <w:del w:id="402" w:author="Anthony Brown" w:date="2020-02-04T12:39:00Z">
        <w:r w:rsidR="233B89A1" w:rsidRPr="233B89A1" w:rsidDel="00C95771">
          <w:delText>dynamically add them</w:delText>
        </w:r>
      </w:del>
      <w:ins w:id="403" w:author="Anthony Brown" w:date="2020-02-04T12:39:00Z">
        <w:r>
          <w:t>add them dynamically</w:t>
        </w:r>
      </w:ins>
      <w:r w:rsidR="233B89A1" w:rsidRPr="233B89A1">
        <w:t xml:space="preserve">. This feature would also need to be tested for bugs and usability as well as having an easy to access </w:t>
      </w:r>
    </w:p>
    <w:p w14:paraId="7E6B4800" w14:textId="53C16938" w:rsidR="00C95771" w:rsidRDefault="00C95771" w:rsidP="00C95771">
      <w:pPr>
        <w:pStyle w:val="Heading5"/>
        <w:ind w:left="720"/>
        <w:rPr>
          <w:ins w:id="404" w:author="Anthony Brown" w:date="2020-02-04T13:00:00Z"/>
        </w:rPr>
      </w:pPr>
      <w:ins w:id="405" w:author="Anthony Brown" w:date="2020-02-04T12:43:00Z">
        <w:r>
          <w:t>1.0.6.1</w:t>
        </w:r>
      </w:ins>
      <w:ins w:id="406" w:author="Anthony Brown" w:date="2020-02-04T13:00:00Z">
        <w:r>
          <w:t xml:space="preserve"> document </w:t>
        </w:r>
      </w:ins>
      <w:ins w:id="407" w:author="Anthony Brown" w:date="2020-02-04T13:01:00Z">
        <w:r>
          <w:t xml:space="preserve">possible errors and how they will be </w:t>
        </w:r>
      </w:ins>
      <w:ins w:id="408" w:author="Anthony Brown" w:date="2020-02-04T13:00:00Z">
        <w:r>
          <w:t xml:space="preserve">handling </w:t>
        </w:r>
      </w:ins>
    </w:p>
    <w:p w14:paraId="2EE1BA42" w14:textId="56478DEB" w:rsidR="00C95771" w:rsidRDefault="00C95771" w:rsidP="00C95771">
      <w:pPr>
        <w:pStyle w:val="Heading5"/>
        <w:ind w:left="720"/>
        <w:rPr>
          <w:ins w:id="409" w:author="Anthony Brown" w:date="2020-02-04T12:44:00Z"/>
        </w:rPr>
      </w:pPr>
      <w:ins w:id="410" w:author="Anthony Brown" w:date="2020-02-04T13:00:00Z">
        <w:r>
          <w:t>1.0.6.1</w:t>
        </w:r>
      </w:ins>
      <w:ins w:id="411" w:author="Anthony Brown" w:date="2020-02-04T12:43:00Z">
        <w:r>
          <w:t xml:space="preserve"> test </w:t>
        </w:r>
      </w:ins>
      <w:ins w:id="412" w:author="Anthony Brown" w:date="2020-02-04T12:46:00Z">
        <w:r>
          <w:t xml:space="preserve">- </w:t>
        </w:r>
      </w:ins>
      <w:ins w:id="413" w:author="Anthony Brown" w:date="2020-02-04T12:43:00Z">
        <w:r>
          <w:t xml:space="preserve">the </w:t>
        </w:r>
      </w:ins>
      <w:ins w:id="414" w:author="Anthony Brown" w:date="2020-02-04T12:44:00Z">
        <w:r>
          <w:t xml:space="preserve">flashcards </w:t>
        </w:r>
      </w:ins>
      <w:ins w:id="415" w:author="Anthony Brown" w:date="2020-02-04T12:59:00Z">
        <w:r>
          <w:t xml:space="preserve">components are matched </w:t>
        </w:r>
      </w:ins>
      <w:ins w:id="416" w:author="Anthony Brown" w:date="2020-02-04T12:44:00Z">
        <w:r>
          <w:t xml:space="preserve">correctly </w:t>
        </w:r>
      </w:ins>
    </w:p>
    <w:p w14:paraId="670205FB" w14:textId="64CB3F88" w:rsidR="00C95771" w:rsidRDefault="00C95771" w:rsidP="00C95771">
      <w:pPr>
        <w:pStyle w:val="Heading5"/>
        <w:ind w:left="720"/>
        <w:rPr>
          <w:ins w:id="417" w:author="Anthony Brown" w:date="2020-02-04T12:45:00Z"/>
        </w:rPr>
      </w:pPr>
      <w:ins w:id="418" w:author="Anthony Brown" w:date="2020-02-04T12:44:00Z">
        <w:r>
          <w:t xml:space="preserve">1.0.6.2 test </w:t>
        </w:r>
      </w:ins>
      <w:ins w:id="419" w:author="Anthony Brown" w:date="2020-02-04T12:46:00Z">
        <w:r>
          <w:t xml:space="preserve">- </w:t>
        </w:r>
      </w:ins>
      <w:ins w:id="420" w:author="Anthony Brown" w:date="2020-02-04T12:44:00Z">
        <w:r>
          <w:t xml:space="preserve">that </w:t>
        </w:r>
      </w:ins>
      <w:ins w:id="421" w:author="Anthony Brown" w:date="2020-02-04T12:46:00Z">
        <w:r>
          <w:t>the app hand</w:t>
        </w:r>
      </w:ins>
      <w:ins w:id="422" w:author="Anthony Brown" w:date="2020-02-04T12:47:00Z">
        <w:r>
          <w:t xml:space="preserve">les </w:t>
        </w:r>
      </w:ins>
      <w:ins w:id="423" w:author="Anthony Brown" w:date="2020-02-04T12:44:00Z">
        <w:r>
          <w:t xml:space="preserve">missing components </w:t>
        </w:r>
      </w:ins>
      <w:ins w:id="424" w:author="Anthony Brown" w:date="2020-02-04T12:46:00Z">
        <w:r>
          <w:t>i</w:t>
        </w:r>
      </w:ins>
      <w:ins w:id="425" w:author="Anthony Brown" w:date="2020-02-04T12:56:00Z">
        <w:r>
          <w:t>n</w:t>
        </w:r>
      </w:ins>
      <w:ins w:id="426" w:author="Anthony Brown" w:date="2020-02-04T12:46:00Z">
        <w:r>
          <w:t xml:space="preserve"> an appropriate way </w:t>
        </w:r>
      </w:ins>
    </w:p>
    <w:p w14:paraId="37980471" w14:textId="701C1DBF" w:rsidR="00C95771" w:rsidRDefault="00C95771" w:rsidP="00C95771">
      <w:pPr>
        <w:pStyle w:val="Heading5"/>
        <w:ind w:left="720"/>
        <w:rPr>
          <w:ins w:id="427" w:author="Anthony Brown" w:date="2020-02-04T12:54:00Z"/>
        </w:rPr>
      </w:pPr>
      <w:ins w:id="428" w:author="Anthony Brown" w:date="2020-02-04T12:45:00Z">
        <w:r>
          <w:t>1.0.6.</w:t>
        </w:r>
      </w:ins>
      <w:ins w:id="429" w:author="Anthony Brown" w:date="2020-02-04T12:46:00Z">
        <w:r>
          <w:t>3</w:t>
        </w:r>
      </w:ins>
      <w:ins w:id="430" w:author="Anthony Brown" w:date="2020-02-04T12:45:00Z">
        <w:r>
          <w:t xml:space="preserve"> </w:t>
        </w:r>
      </w:ins>
      <w:ins w:id="431" w:author="Anthony Brown" w:date="2020-02-04T12:46:00Z">
        <w:r>
          <w:t xml:space="preserve">test - </w:t>
        </w:r>
      </w:ins>
      <w:ins w:id="432" w:author="Anthony Brown" w:date="2020-02-04T12:45:00Z">
        <w:r>
          <w:t xml:space="preserve">UX that </w:t>
        </w:r>
      </w:ins>
      <w:ins w:id="433" w:author="Anthony Brown" w:date="2020-02-04T12:47:00Z">
        <w:r>
          <w:t xml:space="preserve">the app reports missing </w:t>
        </w:r>
      </w:ins>
      <w:ins w:id="434" w:author="Anthony Brown" w:date="2020-02-04T12:45:00Z">
        <w:r>
          <w:t>components to the user clear</w:t>
        </w:r>
      </w:ins>
      <w:ins w:id="435" w:author="Anthony Brown" w:date="2020-02-04T12:46:00Z">
        <w:r>
          <w:t xml:space="preserve">ly </w:t>
        </w:r>
      </w:ins>
    </w:p>
    <w:p w14:paraId="01AE23CC" w14:textId="27300288" w:rsidR="00C95771" w:rsidRDefault="00C95771" w:rsidP="00C95771">
      <w:pPr>
        <w:pStyle w:val="Heading5"/>
        <w:ind w:left="720"/>
        <w:rPr>
          <w:ins w:id="436" w:author="Anthony Brown" w:date="2020-02-04T13:09:00Z"/>
        </w:rPr>
      </w:pPr>
      <w:ins w:id="437" w:author="Anthony Brown" w:date="2020-02-04T12:54:00Z">
        <w:r>
          <w:t>1.0.6.3 test – 0</w:t>
        </w:r>
      </w:ins>
      <w:ins w:id="438" w:author="Anthony Brown" w:date="2020-02-04T12:55:00Z">
        <w:r>
          <w:t xml:space="preserve">, 1 </w:t>
        </w:r>
      </w:ins>
      <w:ins w:id="439" w:author="Anthony Brown" w:date="2020-02-04T12:54:00Z">
        <w:r>
          <w:t xml:space="preserve">or </w:t>
        </w:r>
      </w:ins>
      <w:ins w:id="440" w:author="Anthony Brown" w:date="2020-02-04T12:55:00Z">
        <w:r>
          <w:t xml:space="preserve">1000 </w:t>
        </w:r>
      </w:ins>
      <w:ins w:id="441" w:author="Anthony Brown" w:date="2020-02-04T12:54:00Z">
        <w:r>
          <w:t xml:space="preserve">flashcards do not cause app failure </w:t>
        </w:r>
      </w:ins>
    </w:p>
    <w:p w14:paraId="77DDE6EE" w14:textId="16F13C43" w:rsidR="00C95771" w:rsidRDefault="00C95771" w:rsidP="00C95771">
      <w:pPr>
        <w:rPr>
          <w:ins w:id="442" w:author="Anthony Brown" w:date="2020-02-04T13:09:00Z"/>
        </w:rPr>
      </w:pPr>
    </w:p>
    <w:p w14:paraId="361C46F9" w14:textId="7BAE4D62" w:rsidR="00C95771" w:rsidRDefault="00C95771" w:rsidP="00C95771">
      <w:pPr>
        <w:pStyle w:val="Heading4"/>
        <w:rPr>
          <w:ins w:id="443" w:author="Anthony Brown" w:date="2020-02-04T13:09:00Z"/>
        </w:rPr>
      </w:pPr>
      <w:ins w:id="444" w:author="Anthony Brown" w:date="2020-02-04T13:09:00Z">
        <w:r>
          <w:t xml:space="preserve">1.0.7 </w:t>
        </w:r>
        <w:r w:rsidRPr="233B89A1">
          <w:t xml:space="preserve">Create </w:t>
        </w:r>
        <w:r>
          <w:t>the game-play engine</w:t>
        </w:r>
      </w:ins>
    </w:p>
    <w:p w14:paraId="3FA19D4C" w14:textId="674032E7" w:rsidR="00C95771" w:rsidRPr="00C95771" w:rsidRDefault="00C95771">
      <w:pPr>
        <w:rPr>
          <w:ins w:id="445" w:author="Anthony Brown" w:date="2020-02-04T12:56:00Z"/>
          <w:rPrChange w:id="446" w:author="Anthony Brown" w:date="2020-02-04T13:09:00Z">
            <w:rPr>
              <w:ins w:id="447" w:author="Anthony Brown" w:date="2020-02-04T12:56:00Z"/>
            </w:rPr>
          </w:rPrChange>
        </w:rPr>
        <w:pPrChange w:id="448" w:author="Anthony Brown" w:date="2020-02-04T13:09:00Z">
          <w:pPr>
            <w:pStyle w:val="Heading5"/>
            <w:ind w:left="720"/>
          </w:pPr>
        </w:pPrChange>
      </w:pPr>
      <w:ins w:id="449" w:author="Anthony Brown" w:date="2020-02-04T13:10:00Z">
        <w:r>
          <w:t xml:space="preserve">Upon the selection of the appropriate menu item, </w:t>
        </w:r>
      </w:ins>
      <w:proofErr w:type="gramStart"/>
      <w:ins w:id="450" w:author="Anthony Brown" w:date="2020-02-04T13:09:00Z">
        <w:r>
          <w:t>The</w:t>
        </w:r>
        <w:proofErr w:type="gramEnd"/>
        <w:r>
          <w:t xml:space="preserve"> application </w:t>
        </w:r>
      </w:ins>
      <w:ins w:id="451" w:author="Anthony Brown" w:date="2020-02-04T13:10:00Z">
        <w:r>
          <w:t>start</w:t>
        </w:r>
      </w:ins>
      <w:ins w:id="452" w:author="Anthony Brown" w:date="2020-02-05T11:49:00Z">
        <w:r w:rsidR="00A06CE9">
          <w:t>s</w:t>
        </w:r>
      </w:ins>
      <w:ins w:id="453" w:author="Anthony Brown" w:date="2020-02-04T13:10:00Z">
        <w:r>
          <w:t xml:space="preserve"> the game mode. Once entered the game will run as documented. </w:t>
        </w:r>
      </w:ins>
      <w:ins w:id="454" w:author="Anthony Brown" w:date="2020-02-04T13:11:00Z">
        <w:r>
          <w:t xml:space="preserve">The app will exit the game-mode upon request and return to the home screen. </w:t>
        </w:r>
      </w:ins>
    </w:p>
    <w:p w14:paraId="43142D77" w14:textId="3E683F8C" w:rsidR="00C95771" w:rsidRDefault="00C95771" w:rsidP="00C95771">
      <w:pPr>
        <w:pStyle w:val="Heading5"/>
        <w:ind w:left="720"/>
        <w:rPr>
          <w:ins w:id="455" w:author="Anthony Brown" w:date="2020-02-04T13:11:00Z"/>
        </w:rPr>
      </w:pPr>
      <w:ins w:id="456" w:author="Anthony Brown" w:date="2020-02-04T12:56:00Z">
        <w:r>
          <w:br w:type="page"/>
        </w:r>
      </w:ins>
      <w:ins w:id="457" w:author="Anthony Brown" w:date="2020-02-04T13:11:00Z">
        <w:r>
          <w:lastRenderedPageBreak/>
          <w:t xml:space="preserve">1.0.7.1 </w:t>
        </w:r>
      </w:ins>
      <w:ins w:id="458" w:author="Anthony Brown" w:date="2020-02-04T13:12:00Z">
        <w:r>
          <w:t xml:space="preserve">write the engine </w:t>
        </w:r>
      </w:ins>
    </w:p>
    <w:p w14:paraId="6AA90EAC" w14:textId="77777777" w:rsidR="00C95771" w:rsidRDefault="00C95771" w:rsidP="00C95771">
      <w:pPr>
        <w:pStyle w:val="Heading5"/>
        <w:ind w:left="720"/>
        <w:rPr>
          <w:ins w:id="459" w:author="Anthony Brown" w:date="2020-02-04T13:12:00Z"/>
        </w:rPr>
      </w:pPr>
      <w:ins w:id="460" w:author="Anthony Brown" w:date="2020-02-04T13:11:00Z">
        <w:r>
          <w:t xml:space="preserve">1.0.6.1 test </w:t>
        </w:r>
      </w:ins>
      <w:ins w:id="461" w:author="Anthony Brown" w:date="2020-02-04T13:12:00Z">
        <w:r>
          <w:t>–</w:t>
        </w:r>
      </w:ins>
      <w:ins w:id="462" w:author="Anthony Brown" w:date="2020-02-04T13:11:00Z">
        <w:r>
          <w:t xml:space="preserve"> </w:t>
        </w:r>
      </w:ins>
      <w:ins w:id="463" w:author="Anthony Brown" w:date="2020-02-04T13:12:00Z">
        <w:r>
          <w:t>the app initiates the game correctly</w:t>
        </w:r>
      </w:ins>
    </w:p>
    <w:p w14:paraId="782103DF" w14:textId="6B89BF49" w:rsidR="00C95771" w:rsidRDefault="00C95771" w:rsidP="00C95771">
      <w:pPr>
        <w:pStyle w:val="Heading5"/>
        <w:ind w:left="720"/>
        <w:rPr>
          <w:ins w:id="464" w:author="Anthony Brown" w:date="2020-02-04T13:11:00Z"/>
        </w:rPr>
      </w:pPr>
      <w:ins w:id="465" w:author="Anthony Brown" w:date="2020-02-04T13:12:00Z">
        <w:r>
          <w:t>1.0.7.2</w:t>
        </w:r>
      </w:ins>
      <w:ins w:id="466" w:author="Anthony Brown" w:date="2020-02-04T13:13:00Z">
        <w:r>
          <w:t xml:space="preserve"> app exit the game correctly </w:t>
        </w:r>
      </w:ins>
    </w:p>
    <w:p w14:paraId="259E7375" w14:textId="648C46C2" w:rsidR="00C95771" w:rsidRDefault="00C95771" w:rsidP="00C95771">
      <w:pPr>
        <w:pStyle w:val="Heading5"/>
        <w:ind w:left="720"/>
        <w:rPr>
          <w:ins w:id="467" w:author="Anthony Brown" w:date="2020-02-04T13:11:00Z"/>
        </w:rPr>
      </w:pPr>
      <w:ins w:id="468" w:author="Anthony Brown" w:date="2020-02-04T13:11:00Z">
        <w:r>
          <w:t xml:space="preserve">1.0.6.2 </w:t>
        </w:r>
      </w:ins>
      <w:ins w:id="469" w:author="Anthony Brown" w:date="2020-02-04T13:13:00Z">
        <w:r>
          <w:t xml:space="preserve">the game runs as documented </w:t>
        </w:r>
      </w:ins>
    </w:p>
    <w:p w14:paraId="4AC00347" w14:textId="2F06A0CA" w:rsidR="00C95771" w:rsidRDefault="00C95771" w:rsidP="00C95771">
      <w:pPr>
        <w:pStyle w:val="Heading5"/>
        <w:ind w:left="720"/>
        <w:rPr>
          <w:ins w:id="470" w:author="Anthony Brown" w:date="2020-02-04T13:11:00Z"/>
        </w:rPr>
      </w:pPr>
      <w:ins w:id="471" w:author="Anthony Brown" w:date="2020-02-04T13:11:00Z">
        <w:r>
          <w:t xml:space="preserve">1.0.6.3 test - UX that the </w:t>
        </w:r>
      </w:ins>
      <w:ins w:id="472" w:author="Anthony Brown" w:date="2020-02-04T13:13:00Z">
        <w:r>
          <w:t xml:space="preserve">game </w:t>
        </w:r>
      </w:ins>
      <w:ins w:id="473" w:author="Anthony Brown" w:date="2020-02-04T13:14:00Z">
        <w:r>
          <w:t>fits the screen correctly and the target clients can operate the controls</w:t>
        </w:r>
      </w:ins>
      <w:ins w:id="474" w:author="Anthony Brown" w:date="2020-02-04T13:11:00Z">
        <w:r>
          <w:t xml:space="preserve"> </w:t>
        </w:r>
      </w:ins>
    </w:p>
    <w:p w14:paraId="2FC7A4BC" w14:textId="434AA857" w:rsidR="00C95771" w:rsidRDefault="00C95771">
      <w:pPr>
        <w:rPr>
          <w:ins w:id="475" w:author="Anthony Brown" w:date="2020-02-04T12:56:00Z"/>
          <w:rFonts w:asciiTheme="majorHAnsi" w:eastAsiaTheme="majorEastAsia" w:hAnsiTheme="majorHAnsi" w:cstheme="majorBidi"/>
          <w:color w:val="2F5496" w:themeColor="accent1" w:themeShade="BF"/>
        </w:rPr>
      </w:pPr>
    </w:p>
    <w:p w14:paraId="50C02DFE" w14:textId="77777777" w:rsidR="00C95771" w:rsidRPr="00C95771" w:rsidRDefault="00C95771">
      <w:pPr>
        <w:rPr>
          <w:ins w:id="476" w:author="Anthony Brown" w:date="2020-02-04T12:56:00Z"/>
        </w:rPr>
        <w:pPrChange w:id="477" w:author="Anthony Brown" w:date="2020-02-04T12:56:00Z">
          <w:pPr>
            <w:pStyle w:val="Heading5"/>
            <w:ind w:left="720"/>
          </w:pPr>
        </w:pPrChange>
      </w:pPr>
    </w:p>
    <w:p w14:paraId="072F3A1A" w14:textId="77777777" w:rsidR="00C95771" w:rsidRPr="00C95771" w:rsidRDefault="00C95771" w:rsidP="00C95771">
      <w:pPr>
        <w:pStyle w:val="Heading5"/>
        <w:ind w:left="720"/>
        <w:rPr>
          <w:ins w:id="478" w:author="Anthony Brown" w:date="2020-02-04T12:43:00Z"/>
        </w:rPr>
      </w:pPr>
    </w:p>
    <w:p w14:paraId="408CA1A3" w14:textId="3536E4EA" w:rsidR="00C95771" w:rsidRDefault="00C95771" w:rsidP="00C95771">
      <w:pPr>
        <w:pStyle w:val="Heading2"/>
        <w:rPr>
          <w:ins w:id="479" w:author="Anthony Brown" w:date="2020-02-04T13:04:00Z"/>
        </w:rPr>
      </w:pPr>
      <w:ins w:id="480" w:author="Anthony Brown" w:date="2020-02-04T13:04:00Z">
        <w:r w:rsidRPr="233B89A1">
          <w:t xml:space="preserve">Goals To achieve </w:t>
        </w:r>
        <w:r>
          <w:t>project enhancement</w:t>
        </w:r>
      </w:ins>
      <w:ins w:id="481" w:author="Anthony Brown" w:date="2020-02-05T09:32:00Z">
        <w:r w:rsidR="00112F75">
          <w:t>s</w:t>
        </w:r>
      </w:ins>
    </w:p>
    <w:p w14:paraId="50110274" w14:textId="77777777" w:rsidR="00C95771" w:rsidRDefault="00C95771" w:rsidP="233B89A1"/>
    <w:p w14:paraId="538502F6" w14:textId="451FF606" w:rsidR="00914388" w:rsidRDefault="00C95771">
      <w:pPr>
        <w:pStyle w:val="Heading4"/>
        <w:pPrChange w:id="482" w:author="Anthony Brown" w:date="2020-02-04T12:21:00Z">
          <w:pPr>
            <w:pStyle w:val="Heading3"/>
          </w:pPr>
        </w:pPrChange>
      </w:pPr>
      <w:ins w:id="483" w:author="Anthony Brown" w:date="2020-02-04T13:05:00Z">
        <w:r>
          <w:t xml:space="preserve">1.1.1 </w:t>
        </w:r>
      </w:ins>
      <w:r w:rsidR="233B89A1" w:rsidRPr="233B89A1">
        <w:t xml:space="preserve">Create a working </w:t>
      </w:r>
      <w:del w:id="484" w:author="Anthony Brown" w:date="2020-02-04T13:05:00Z">
        <w:r w:rsidR="233B89A1" w:rsidRPr="233B89A1" w:rsidDel="00C95771">
          <w:delText xml:space="preserve">mini </w:delText>
        </w:r>
      </w:del>
      <w:proofErr w:type="gramStart"/>
      <w:ins w:id="485" w:author="Anthony Brown" w:date="2020-02-04T13:05:00Z">
        <w:r w:rsidRPr="233B89A1">
          <w:t>mini</w:t>
        </w:r>
        <w:r>
          <w:t>-</w:t>
        </w:r>
      </w:ins>
      <w:r w:rsidR="233B89A1" w:rsidRPr="233B89A1">
        <w:t>game</w:t>
      </w:r>
      <w:proofErr w:type="gramEnd"/>
      <w:r w:rsidR="233B89A1" w:rsidRPr="233B89A1">
        <w:t xml:space="preserve"> (Choose the correct card).</w:t>
      </w:r>
    </w:p>
    <w:p w14:paraId="2AC04978" w14:textId="12BDBC54" w:rsidR="00914388" w:rsidRDefault="233B89A1" w:rsidP="233B89A1">
      <w:pPr>
        <w:rPr>
          <w:ins w:id="486" w:author="Anthony Brown" w:date="2020-02-05T09:47:00Z"/>
        </w:rPr>
      </w:pPr>
      <w:r w:rsidRPr="233B89A1">
        <w:t xml:space="preserve">Our goal here would be to create a single </w:t>
      </w:r>
      <w:del w:id="487" w:author="Anthony Brown" w:date="2020-02-04T13:05:00Z">
        <w:r w:rsidRPr="233B89A1" w:rsidDel="00C95771">
          <w:delText xml:space="preserve">mini </w:delText>
        </w:r>
      </w:del>
      <w:proofErr w:type="gramStart"/>
      <w:ins w:id="488" w:author="Anthony Brown" w:date="2020-02-04T13:05:00Z">
        <w:r w:rsidR="00C95771" w:rsidRPr="233B89A1">
          <w:t>mini</w:t>
        </w:r>
        <w:r w:rsidR="00C95771">
          <w:t>-</w:t>
        </w:r>
      </w:ins>
      <w:r w:rsidRPr="233B89A1">
        <w:t>game</w:t>
      </w:r>
      <w:proofErr w:type="gramEnd"/>
      <w:r w:rsidRPr="233B89A1">
        <w:t xml:space="preserve"> that is working and tested. The first </w:t>
      </w:r>
      <w:del w:id="489" w:author="Anthony Brown" w:date="2020-02-04T13:05:00Z">
        <w:r w:rsidRPr="233B89A1" w:rsidDel="00C95771">
          <w:delText xml:space="preserve">mini </w:delText>
        </w:r>
      </w:del>
      <w:proofErr w:type="gramStart"/>
      <w:ins w:id="490" w:author="Anthony Brown" w:date="2020-02-04T13:05:00Z">
        <w:r w:rsidR="00C95771" w:rsidRPr="233B89A1">
          <w:t>mini</w:t>
        </w:r>
        <w:r w:rsidR="00C95771">
          <w:t>-</w:t>
        </w:r>
      </w:ins>
      <w:r w:rsidRPr="233B89A1">
        <w:t>game</w:t>
      </w:r>
      <w:proofErr w:type="gramEnd"/>
      <w:r w:rsidRPr="233B89A1">
        <w:t xml:space="preserve"> to create would be the ‘choose the correct card’ game. </w:t>
      </w:r>
      <w:ins w:id="491" w:author="Anthony Brown" w:date="2020-02-05T09:30:00Z">
        <w:r w:rsidR="00112F75">
          <w:t xml:space="preserve">The specifications for this game are </w:t>
        </w:r>
      </w:ins>
      <w:ins w:id="492" w:author="Anthony Brown" w:date="2020-02-05T09:31:00Z">
        <w:r w:rsidR="00112F75">
          <w:t xml:space="preserve">detailed </w:t>
        </w:r>
      </w:ins>
      <w:del w:id="493" w:author="Anthony Brown" w:date="2020-02-05T09:31:00Z">
        <w:r w:rsidRPr="233B89A1" w:rsidDel="00112F75">
          <w:delText xml:space="preserve">Specs and information for this game is found </w:delText>
        </w:r>
      </w:del>
      <w:r w:rsidRPr="233B89A1">
        <w:t>later in this document.</w:t>
      </w:r>
    </w:p>
    <w:p w14:paraId="46B75802" w14:textId="29865160" w:rsidR="00112F75" w:rsidRDefault="00112F75" w:rsidP="00112F75">
      <w:pPr>
        <w:pStyle w:val="Heading5"/>
        <w:ind w:left="720"/>
        <w:rPr>
          <w:ins w:id="494" w:author="Anthony Brown" w:date="2020-02-05T09:47:00Z"/>
        </w:rPr>
      </w:pPr>
      <w:ins w:id="495" w:author="Anthony Brown" w:date="2020-02-05T09:47:00Z">
        <w:r>
          <w:t>1.</w:t>
        </w:r>
      </w:ins>
      <w:ins w:id="496" w:author="Anthony Brown" w:date="2020-02-05T09:49:00Z">
        <w:r>
          <w:t>1</w:t>
        </w:r>
      </w:ins>
      <w:ins w:id="497" w:author="Anthony Brown" w:date="2020-02-05T09:47:00Z">
        <w:r>
          <w:t>.1.1 review</w:t>
        </w:r>
      </w:ins>
      <w:ins w:id="498" w:author="Anthony Brown" w:date="2020-02-05T09:48:00Z">
        <w:r>
          <w:t xml:space="preserve"> specifications and write a list of achievable goals</w:t>
        </w:r>
      </w:ins>
    </w:p>
    <w:p w14:paraId="02B82B02" w14:textId="2E1B927D" w:rsidR="00112F75" w:rsidRDefault="00112F75" w:rsidP="00112F75">
      <w:pPr>
        <w:pStyle w:val="Heading5"/>
        <w:ind w:left="720"/>
        <w:rPr>
          <w:ins w:id="499" w:author="Anthony Brown" w:date="2020-02-05T09:47:00Z"/>
        </w:rPr>
      </w:pPr>
      <w:ins w:id="500" w:author="Anthony Brown" w:date="2020-02-05T09:47:00Z">
        <w:r>
          <w:t>1.</w:t>
        </w:r>
      </w:ins>
      <w:ins w:id="501" w:author="Anthony Brown" w:date="2020-02-05T09:49:00Z">
        <w:r>
          <w:t>1</w:t>
        </w:r>
      </w:ins>
      <w:ins w:id="502" w:author="Anthony Brown" w:date="2020-02-05T09:47:00Z">
        <w:r>
          <w:t xml:space="preserve">.1.2 </w:t>
        </w:r>
      </w:ins>
      <w:ins w:id="503" w:author="Anthony Brown" w:date="2020-02-05T09:48:00Z">
        <w:r>
          <w:t>implement the goals</w:t>
        </w:r>
      </w:ins>
    </w:p>
    <w:p w14:paraId="13EEAEDF" w14:textId="77777777" w:rsidR="00112F75" w:rsidRDefault="00112F75" w:rsidP="233B89A1"/>
    <w:p w14:paraId="0FBBC4DD" w14:textId="4CE58338" w:rsidR="00914388" w:rsidRDefault="00112F75">
      <w:pPr>
        <w:pStyle w:val="Heading4"/>
        <w:pPrChange w:id="504" w:author="Anthony Brown" w:date="2020-02-04T12:21:00Z">
          <w:pPr>
            <w:pStyle w:val="Heading3"/>
          </w:pPr>
        </w:pPrChange>
      </w:pPr>
      <w:ins w:id="505" w:author="Anthony Brown" w:date="2020-02-05T09:31:00Z">
        <w:r>
          <w:t xml:space="preserve">1.2.1 </w:t>
        </w:r>
      </w:ins>
      <w:r w:rsidR="233B89A1" w:rsidRPr="233B89A1">
        <w:t xml:space="preserve">Create a second working </w:t>
      </w:r>
      <w:del w:id="506" w:author="Anthony Brown" w:date="2020-02-04T13:05:00Z">
        <w:r w:rsidR="233B89A1" w:rsidRPr="233B89A1" w:rsidDel="00C95771">
          <w:delText xml:space="preserve">mini </w:delText>
        </w:r>
      </w:del>
      <w:proofErr w:type="gramStart"/>
      <w:ins w:id="507" w:author="Anthony Brown" w:date="2020-02-04T13:05:00Z">
        <w:r w:rsidR="00C95771" w:rsidRPr="233B89A1">
          <w:t>mini</w:t>
        </w:r>
        <w:r w:rsidR="00C95771">
          <w:t>-</w:t>
        </w:r>
      </w:ins>
      <w:r w:rsidR="233B89A1" w:rsidRPr="233B89A1">
        <w:t>game</w:t>
      </w:r>
      <w:proofErr w:type="gramEnd"/>
      <w:r w:rsidR="233B89A1" w:rsidRPr="233B89A1">
        <w:t xml:space="preserve"> (Memory).</w:t>
      </w:r>
    </w:p>
    <w:p w14:paraId="06762D93" w14:textId="233D214B" w:rsidR="00914388" w:rsidRDefault="233B89A1" w:rsidP="233B89A1">
      <w:pPr>
        <w:rPr>
          <w:ins w:id="508" w:author="Anthony Brown" w:date="2020-02-05T09:48:00Z"/>
        </w:rPr>
      </w:pPr>
      <w:r w:rsidRPr="233B89A1">
        <w:t xml:space="preserve">Our goal here would be to create a second </w:t>
      </w:r>
      <w:del w:id="509" w:author="Anthony Brown" w:date="2020-02-04T13:05:00Z">
        <w:r w:rsidRPr="233B89A1" w:rsidDel="00C95771">
          <w:delText xml:space="preserve">mini </w:delText>
        </w:r>
      </w:del>
      <w:proofErr w:type="gramStart"/>
      <w:ins w:id="510" w:author="Anthony Brown" w:date="2020-02-04T13:05:00Z">
        <w:r w:rsidR="00C95771" w:rsidRPr="233B89A1">
          <w:t>mini</w:t>
        </w:r>
        <w:r w:rsidR="00C95771">
          <w:t>-</w:t>
        </w:r>
      </w:ins>
      <w:r w:rsidRPr="233B89A1">
        <w:t>game</w:t>
      </w:r>
      <w:proofErr w:type="gramEnd"/>
      <w:r w:rsidRPr="233B89A1">
        <w:t xml:space="preserve"> that is working and tested. The </w:t>
      </w:r>
      <w:ins w:id="511" w:author="Anthony Brown" w:date="2020-02-05T09:32:00Z">
        <w:r w:rsidR="00112F75">
          <w:t xml:space="preserve">second </w:t>
        </w:r>
      </w:ins>
      <w:del w:id="512" w:author="Anthony Brown" w:date="2020-02-05T09:32:00Z">
        <w:r w:rsidRPr="233B89A1" w:rsidDel="00112F75">
          <w:delText xml:space="preserve">first </w:delText>
        </w:r>
      </w:del>
      <w:del w:id="513" w:author="Anthony Brown" w:date="2020-02-04T13:05:00Z">
        <w:r w:rsidRPr="233B89A1" w:rsidDel="00C95771">
          <w:delText xml:space="preserve">mini </w:delText>
        </w:r>
      </w:del>
      <w:proofErr w:type="gramStart"/>
      <w:ins w:id="514" w:author="Anthony Brown" w:date="2020-02-04T13:05:00Z">
        <w:r w:rsidR="00C95771" w:rsidRPr="233B89A1">
          <w:t>mini</w:t>
        </w:r>
        <w:r w:rsidR="00C95771">
          <w:t>-</w:t>
        </w:r>
      </w:ins>
      <w:r w:rsidRPr="233B89A1">
        <w:t>game</w:t>
      </w:r>
      <w:proofErr w:type="gramEnd"/>
      <w:r w:rsidRPr="233B89A1">
        <w:t xml:space="preserve"> to create would be the ‘</w:t>
      </w:r>
      <w:del w:id="515" w:author="Anthony Brown" w:date="2020-02-05T09:32:00Z">
        <w:r w:rsidRPr="233B89A1" w:rsidDel="00112F75">
          <w:delText>choose the correct card</w:delText>
        </w:r>
      </w:del>
      <w:ins w:id="516" w:author="Anthony Brown" w:date="2020-02-05T09:32:00Z">
        <w:r w:rsidR="00112F75">
          <w:t>memory</w:t>
        </w:r>
      </w:ins>
      <w:r w:rsidRPr="233B89A1">
        <w:t xml:space="preserve">’ game. </w:t>
      </w:r>
      <w:ins w:id="517" w:author="Anthony Brown" w:date="2020-02-05T09:32:00Z">
        <w:r w:rsidR="00112F75">
          <w:t xml:space="preserve">The specifications for this game are detailed </w:t>
        </w:r>
        <w:r w:rsidR="00112F75" w:rsidRPr="233B89A1">
          <w:t>later in this document.</w:t>
        </w:r>
      </w:ins>
      <w:del w:id="518" w:author="Anthony Brown" w:date="2020-02-05T09:32:00Z">
        <w:r w:rsidRPr="233B89A1" w:rsidDel="00112F75">
          <w:delText>Specs and information for this game is found later in this document.</w:delText>
        </w:r>
      </w:del>
    </w:p>
    <w:p w14:paraId="6F8B3933" w14:textId="1E1DD9F7" w:rsidR="00112F75" w:rsidRDefault="00112F75" w:rsidP="00112F75">
      <w:pPr>
        <w:pStyle w:val="Heading5"/>
        <w:ind w:left="720"/>
        <w:rPr>
          <w:ins w:id="519" w:author="Anthony Brown" w:date="2020-02-05T09:48:00Z"/>
        </w:rPr>
      </w:pPr>
      <w:ins w:id="520" w:author="Anthony Brown" w:date="2020-02-05T09:48:00Z">
        <w:r>
          <w:t>1.</w:t>
        </w:r>
      </w:ins>
      <w:ins w:id="521" w:author="Anthony Brown" w:date="2020-02-05T09:49:00Z">
        <w:r>
          <w:t>2</w:t>
        </w:r>
      </w:ins>
      <w:ins w:id="522" w:author="Anthony Brown" w:date="2020-02-05T09:48:00Z">
        <w:r>
          <w:t>.1.1 review specifications and write a list of achievable goals</w:t>
        </w:r>
      </w:ins>
    </w:p>
    <w:p w14:paraId="4B1E480C" w14:textId="744B8F67" w:rsidR="00112F75" w:rsidRDefault="00112F75" w:rsidP="00112F75">
      <w:pPr>
        <w:pStyle w:val="Heading5"/>
        <w:ind w:left="720"/>
        <w:rPr>
          <w:ins w:id="523" w:author="Anthony Brown" w:date="2020-02-05T09:48:00Z"/>
        </w:rPr>
      </w:pPr>
      <w:ins w:id="524" w:author="Anthony Brown" w:date="2020-02-05T09:48:00Z">
        <w:r>
          <w:t>1.</w:t>
        </w:r>
      </w:ins>
      <w:ins w:id="525" w:author="Anthony Brown" w:date="2020-02-05T09:49:00Z">
        <w:r>
          <w:t>2</w:t>
        </w:r>
      </w:ins>
      <w:ins w:id="526" w:author="Anthony Brown" w:date="2020-02-05T09:48:00Z">
        <w:r>
          <w:t>.1.2 implement the goals</w:t>
        </w:r>
      </w:ins>
    </w:p>
    <w:p w14:paraId="7B330672" w14:textId="162372DB" w:rsidR="00112F75" w:rsidRDefault="00112F75" w:rsidP="233B89A1">
      <w:pPr>
        <w:rPr>
          <w:ins w:id="527" w:author="Anthony Brown" w:date="2020-02-05T09:51:00Z"/>
        </w:rPr>
      </w:pPr>
    </w:p>
    <w:p w14:paraId="3FF52593" w14:textId="06050553" w:rsidR="00112F75" w:rsidRPr="00A40938" w:rsidRDefault="00112F75" w:rsidP="00112F75">
      <w:pPr>
        <w:pStyle w:val="Heading4"/>
        <w:rPr>
          <w:ins w:id="528" w:author="Anthony Brown" w:date="2020-02-05T09:51:00Z"/>
        </w:rPr>
      </w:pPr>
      <w:ins w:id="529" w:author="Anthony Brown" w:date="2020-02-05T09:51:00Z">
        <w:r w:rsidRPr="00A40938">
          <w:t>1.</w:t>
        </w:r>
        <w:r>
          <w:t>3</w:t>
        </w:r>
        <w:r w:rsidRPr="00A40938">
          <w:t>.</w:t>
        </w:r>
        <w:r>
          <w:t>1</w:t>
        </w:r>
        <w:r w:rsidRPr="00A40938">
          <w:tab/>
          <w:t>Add flashcard customisation</w:t>
        </w:r>
      </w:ins>
    </w:p>
    <w:p w14:paraId="3AAF4BB9" w14:textId="1FA2D271" w:rsidR="00112F75" w:rsidRDefault="00112F75" w:rsidP="00112F75">
      <w:pPr>
        <w:rPr>
          <w:ins w:id="530" w:author="Anthony Brown" w:date="2020-02-05T09:52:00Z"/>
        </w:rPr>
      </w:pPr>
      <w:ins w:id="531" w:author="Anthony Brown" w:date="2020-02-05T09:52:00Z">
        <w:r>
          <w:t>The goal is to allow users to add new cards, and store them into decks</w:t>
        </w:r>
      </w:ins>
    </w:p>
    <w:p w14:paraId="13B461AA" w14:textId="5775CB0F" w:rsidR="00112F75" w:rsidRDefault="00112F75" w:rsidP="00112F75">
      <w:pPr>
        <w:pStyle w:val="Heading5"/>
        <w:ind w:left="720"/>
        <w:rPr>
          <w:ins w:id="532" w:author="Anthony Brown" w:date="2020-02-05T09:54:00Z"/>
        </w:rPr>
      </w:pPr>
      <w:ins w:id="533" w:author="Anthony Brown" w:date="2020-02-05T09:52:00Z">
        <w:r>
          <w:t>1.</w:t>
        </w:r>
      </w:ins>
      <w:ins w:id="534" w:author="Anthony Brown" w:date="2020-02-05T09:53:00Z">
        <w:r>
          <w:t>3</w:t>
        </w:r>
      </w:ins>
      <w:ins w:id="535" w:author="Anthony Brown" w:date="2020-02-05T09:52:00Z">
        <w:r>
          <w:t>.1.</w:t>
        </w:r>
      </w:ins>
      <w:ins w:id="536" w:author="Anthony Brown" w:date="2020-02-05T09:56:00Z">
        <w:r>
          <w:t>1</w:t>
        </w:r>
      </w:ins>
      <w:ins w:id="537" w:author="Anthony Brown" w:date="2020-02-05T09:52:00Z">
        <w:r>
          <w:t xml:space="preserve"> </w:t>
        </w:r>
      </w:ins>
      <w:ins w:id="538" w:author="Anthony Brown" w:date="2020-02-05T09:54:00Z">
        <w:r>
          <w:t>develop a workflow for importing the required components from the client</w:t>
        </w:r>
      </w:ins>
    </w:p>
    <w:p w14:paraId="1E384BC0" w14:textId="20FE3362" w:rsidR="00112F75" w:rsidRDefault="00112F75" w:rsidP="00112F75">
      <w:pPr>
        <w:pStyle w:val="Heading5"/>
        <w:ind w:left="720"/>
        <w:rPr>
          <w:ins w:id="539" w:author="Anthony Brown" w:date="2020-02-05T09:55:00Z"/>
        </w:rPr>
      </w:pPr>
      <w:ins w:id="540" w:author="Anthony Brown" w:date="2020-02-05T09:54:00Z">
        <w:r>
          <w:t>1.3.1.</w:t>
        </w:r>
      </w:ins>
      <w:ins w:id="541" w:author="Anthony Brown" w:date="2020-02-05T09:56:00Z">
        <w:r>
          <w:t>2</w:t>
        </w:r>
      </w:ins>
      <w:ins w:id="542" w:author="Anthony Brown" w:date="2020-02-05T09:54:00Z">
        <w:r>
          <w:t xml:space="preserve"> implement the </w:t>
        </w:r>
      </w:ins>
      <w:ins w:id="543" w:author="Anthony Brown" w:date="2020-02-05T09:55:00Z">
        <w:r>
          <w:t>workflow</w:t>
        </w:r>
      </w:ins>
    </w:p>
    <w:p w14:paraId="50F5CBD4" w14:textId="39EF5D6A" w:rsidR="00112F75" w:rsidRDefault="00112F75" w:rsidP="00112F75">
      <w:pPr>
        <w:pStyle w:val="Heading5"/>
        <w:ind w:left="720"/>
        <w:rPr>
          <w:ins w:id="544" w:author="Anthony Brown" w:date="2020-02-05T09:55:00Z"/>
        </w:rPr>
      </w:pPr>
      <w:ins w:id="545" w:author="Anthony Brown" w:date="2020-02-05T09:55:00Z">
        <w:r>
          <w:t>1.3.1.</w:t>
        </w:r>
      </w:ins>
      <w:ins w:id="546" w:author="Anthony Brown" w:date="2020-02-05T09:57:00Z">
        <w:r>
          <w:t>3</w:t>
        </w:r>
      </w:ins>
      <w:ins w:id="547" w:author="Anthony Brown" w:date="2020-02-05T09:55:00Z">
        <w:r>
          <w:t xml:space="preserve"> test the implementation</w:t>
        </w:r>
      </w:ins>
    </w:p>
    <w:p w14:paraId="44700268" w14:textId="77777777" w:rsidR="00112F75" w:rsidRPr="000C0284" w:rsidRDefault="00112F75" w:rsidP="00112F75">
      <w:pPr>
        <w:rPr>
          <w:ins w:id="548" w:author="Anthony Brown" w:date="2020-02-05T09:51:00Z"/>
        </w:rPr>
      </w:pPr>
    </w:p>
    <w:p w14:paraId="71F8D172" w14:textId="09A9F408" w:rsidR="00112F75" w:rsidRPr="00C95771" w:rsidRDefault="00112F75" w:rsidP="00112F75">
      <w:pPr>
        <w:pStyle w:val="Heading4"/>
        <w:rPr>
          <w:ins w:id="549" w:author="Anthony Brown" w:date="2020-02-05T09:51:00Z"/>
        </w:rPr>
      </w:pPr>
      <w:ins w:id="550" w:author="Anthony Brown" w:date="2020-02-05T09:51:00Z">
        <w:r w:rsidRPr="00A40938">
          <w:t>1.</w:t>
        </w:r>
        <w:r>
          <w:t>4</w:t>
        </w:r>
        <w:r w:rsidRPr="00A40938">
          <w:t>.</w:t>
        </w:r>
        <w:r>
          <w:t>1</w:t>
        </w:r>
        <w:r w:rsidRPr="00A40938">
          <w:tab/>
          <w:t>Add customisation sharing options</w:t>
        </w:r>
      </w:ins>
    </w:p>
    <w:p w14:paraId="7187E910" w14:textId="37F083D4" w:rsidR="00112F75" w:rsidRDefault="00112F75" w:rsidP="00112F75">
      <w:pPr>
        <w:rPr>
          <w:ins w:id="551" w:author="Anthony Brown" w:date="2020-02-05T09:51:00Z"/>
        </w:rPr>
      </w:pPr>
      <w:ins w:id="552" w:author="Anthony Brown" w:date="2020-02-05T09:55:00Z">
        <w:r>
          <w:t xml:space="preserve">The goal is to have a method where </w:t>
        </w:r>
      </w:ins>
      <w:ins w:id="553" w:author="Anthony Brown" w:date="2020-02-05T09:59:00Z">
        <w:r>
          <w:t xml:space="preserve">the clients can load their </w:t>
        </w:r>
      </w:ins>
      <w:ins w:id="554" w:author="Anthony Brown" w:date="2020-02-05T09:55:00Z">
        <w:r>
          <w:t>customisations to the cloud</w:t>
        </w:r>
      </w:ins>
      <w:ins w:id="555" w:author="Anthony Brown" w:date="2020-02-05T09:59:00Z">
        <w:r>
          <w:t xml:space="preserve">, where </w:t>
        </w:r>
      </w:ins>
      <w:ins w:id="556" w:author="Anthony Brown" w:date="2020-02-05T09:56:00Z">
        <w:r>
          <w:t>other clients can download and use the new flashcards.</w:t>
        </w:r>
      </w:ins>
    </w:p>
    <w:p w14:paraId="11472228" w14:textId="2CFC9B16" w:rsidR="00112F75" w:rsidRDefault="00112F75" w:rsidP="00112F75">
      <w:pPr>
        <w:pStyle w:val="Heading5"/>
        <w:ind w:left="720"/>
        <w:rPr>
          <w:ins w:id="557" w:author="Anthony Brown" w:date="2020-02-05T09:57:00Z"/>
        </w:rPr>
      </w:pPr>
      <w:ins w:id="558" w:author="Anthony Brown" w:date="2020-02-05T09:57:00Z">
        <w:r>
          <w:t xml:space="preserve">1.3.1.1 </w:t>
        </w:r>
      </w:ins>
      <w:ins w:id="559" w:author="Anthony Brown" w:date="2020-02-05T09:58:00Z">
        <w:r>
          <w:t xml:space="preserve">develop a security and appropriateness strategy </w:t>
        </w:r>
      </w:ins>
    </w:p>
    <w:p w14:paraId="70F6130C" w14:textId="5E719C50" w:rsidR="00112F75" w:rsidRDefault="00112F75" w:rsidP="00112F75">
      <w:pPr>
        <w:pStyle w:val="Heading5"/>
        <w:ind w:left="720"/>
        <w:rPr>
          <w:ins w:id="560" w:author="Anthony Brown" w:date="2020-02-05T09:57:00Z"/>
        </w:rPr>
      </w:pPr>
      <w:ins w:id="561" w:author="Anthony Brown" w:date="2020-02-05T09:57:00Z">
        <w:r>
          <w:t xml:space="preserve">1.3.1.2 </w:t>
        </w:r>
      </w:ins>
      <w:ins w:id="562" w:author="Anthony Brown" w:date="2020-02-05T09:58:00Z">
        <w:r>
          <w:t>develop a workflow for cloud storage</w:t>
        </w:r>
      </w:ins>
      <w:ins w:id="563" w:author="Anthony Brown" w:date="2020-02-05T09:57:00Z">
        <w:r>
          <w:t xml:space="preserve"> </w:t>
        </w:r>
      </w:ins>
    </w:p>
    <w:p w14:paraId="2B45AE3E" w14:textId="100E3D4C" w:rsidR="00112F75" w:rsidRDefault="00112F75" w:rsidP="00112F75">
      <w:pPr>
        <w:pStyle w:val="Heading5"/>
        <w:ind w:left="720"/>
        <w:rPr>
          <w:ins w:id="564" w:author="Anthony Brown" w:date="2020-02-05T09:57:00Z"/>
        </w:rPr>
      </w:pPr>
      <w:ins w:id="565" w:author="Anthony Brown" w:date="2020-02-05T09:57:00Z">
        <w:r>
          <w:t xml:space="preserve">1.3.1.3 </w:t>
        </w:r>
      </w:ins>
      <w:ins w:id="566" w:author="Anthony Brown" w:date="2020-02-05T09:58:00Z">
        <w:r>
          <w:t>implement the workflow</w:t>
        </w:r>
      </w:ins>
    </w:p>
    <w:p w14:paraId="7662DCE6" w14:textId="77777777" w:rsidR="00112F75" w:rsidRDefault="00112F75" w:rsidP="00112F75">
      <w:pPr>
        <w:pStyle w:val="Heading5"/>
        <w:ind w:left="720"/>
        <w:rPr>
          <w:ins w:id="567" w:author="Anthony Brown" w:date="2020-02-05T09:58:00Z"/>
        </w:rPr>
      </w:pPr>
      <w:ins w:id="568" w:author="Anthony Brown" w:date="2020-02-05T09:58:00Z">
        <w:r>
          <w:t>1.3.1.3 test the implementation</w:t>
        </w:r>
      </w:ins>
    </w:p>
    <w:p w14:paraId="30C36CFB" w14:textId="77777777" w:rsidR="00112F75" w:rsidRDefault="00112F75" w:rsidP="00112F75">
      <w:pPr>
        <w:rPr>
          <w:ins w:id="569" w:author="Anthony Brown" w:date="2020-02-05T09:51:00Z"/>
        </w:rPr>
      </w:pPr>
    </w:p>
    <w:p w14:paraId="68F9F22E" w14:textId="57CCC403" w:rsidR="00112F75" w:rsidRDefault="00112F75" w:rsidP="233B89A1">
      <w:pPr>
        <w:rPr>
          <w:ins w:id="570" w:author="Anthony Brown" w:date="2020-02-05T09:51:00Z"/>
        </w:rPr>
      </w:pPr>
    </w:p>
    <w:p w14:paraId="65887B75" w14:textId="77777777" w:rsidR="00112F75" w:rsidRDefault="00112F75" w:rsidP="233B89A1">
      <w:pPr>
        <w:rPr>
          <w:ins w:id="571" w:author="Anthony Brown" w:date="2020-02-05T09:36:00Z"/>
        </w:rPr>
      </w:pPr>
    </w:p>
    <w:p w14:paraId="36CDE17F" w14:textId="2DADA051" w:rsidR="00112F75" w:rsidRDefault="00112F75">
      <w:pPr>
        <w:pStyle w:val="Heading2"/>
        <w:rPr>
          <w:ins w:id="572" w:author="Anthony Brown" w:date="2020-02-05T09:37:00Z"/>
        </w:rPr>
        <w:pPrChange w:id="573" w:author="Anthony Brown" w:date="2020-02-05T10:00:00Z">
          <w:pPr/>
        </w:pPrChange>
      </w:pPr>
      <w:ins w:id="574" w:author="Anthony Brown" w:date="2020-02-05T09:36:00Z">
        <w:r w:rsidRPr="233B89A1">
          <w:t xml:space="preserve">Goals To achieve </w:t>
        </w:r>
        <w:r>
          <w:t>project ma</w:t>
        </w:r>
      </w:ins>
      <w:ins w:id="575" w:author="Anthony Brown" w:date="2020-02-05T10:00:00Z">
        <w:r>
          <w:t>nage</w:t>
        </w:r>
      </w:ins>
      <w:ins w:id="576" w:author="Anthony Brown" w:date="2020-02-05T09:36:00Z">
        <w:r>
          <w:t>ment outcomes</w:t>
        </w:r>
      </w:ins>
    </w:p>
    <w:p w14:paraId="532F13D3" w14:textId="766EB8C8" w:rsidR="00112F75" w:rsidRPr="00A40938" w:rsidRDefault="00112F75" w:rsidP="00112F75">
      <w:pPr>
        <w:pStyle w:val="Heading4"/>
        <w:rPr>
          <w:ins w:id="577" w:author="Anthony Brown" w:date="2020-02-05T09:37:00Z"/>
        </w:rPr>
      </w:pPr>
      <w:ins w:id="578" w:author="Anthony Brown" w:date="2020-02-05T09:37:00Z">
        <w:r w:rsidRPr="00A40938">
          <w:t>1.</w:t>
        </w:r>
      </w:ins>
      <w:ins w:id="579" w:author="Anthony Brown" w:date="2020-02-05T09:50:00Z">
        <w:r>
          <w:t>5</w:t>
        </w:r>
      </w:ins>
      <w:ins w:id="580" w:author="Anthony Brown" w:date="2020-02-05T09:37:00Z">
        <w:r w:rsidRPr="00C95771">
          <w:t>.</w:t>
        </w:r>
        <w:r>
          <w:t>1</w:t>
        </w:r>
        <w:r w:rsidRPr="00C95771">
          <w:tab/>
        </w:r>
        <w:r>
          <w:t>Create a presentation video</w:t>
        </w:r>
      </w:ins>
    </w:p>
    <w:p w14:paraId="10465C2A" w14:textId="383E487D" w:rsidR="00112F75" w:rsidRDefault="00112F75" w:rsidP="00112F75">
      <w:pPr>
        <w:pStyle w:val="Heading5"/>
        <w:ind w:left="720"/>
        <w:rPr>
          <w:ins w:id="581" w:author="Anthony Brown" w:date="2020-02-05T09:42:00Z"/>
        </w:rPr>
      </w:pPr>
      <w:ins w:id="582" w:author="Anthony Brown" w:date="2020-02-05T09:41:00Z">
        <w:r>
          <w:t>1.</w:t>
        </w:r>
      </w:ins>
      <w:ins w:id="583" w:author="Anthony Brown" w:date="2020-02-05T09:50:00Z">
        <w:r>
          <w:t>5</w:t>
        </w:r>
      </w:ins>
      <w:ins w:id="584" w:author="Anthony Brown" w:date="2020-02-05T09:42:00Z">
        <w:r>
          <w:t>.1.1 generate video ideas and vote amongst the group</w:t>
        </w:r>
      </w:ins>
    </w:p>
    <w:p w14:paraId="7E567AAC" w14:textId="02E9E459" w:rsidR="00112F75" w:rsidRDefault="00112F75" w:rsidP="00112F75">
      <w:pPr>
        <w:pStyle w:val="Heading5"/>
        <w:ind w:left="720"/>
        <w:rPr>
          <w:ins w:id="585" w:author="Anthony Brown" w:date="2020-02-05T09:43:00Z"/>
        </w:rPr>
      </w:pPr>
      <w:ins w:id="586" w:author="Anthony Brown" w:date="2020-02-05T09:42:00Z">
        <w:r>
          <w:t>1.</w:t>
        </w:r>
      </w:ins>
      <w:ins w:id="587" w:author="Anthony Brown" w:date="2020-02-05T09:50:00Z">
        <w:r>
          <w:t>5</w:t>
        </w:r>
      </w:ins>
      <w:ins w:id="588" w:author="Anthony Brown" w:date="2020-02-05T09:42:00Z">
        <w:r>
          <w:t xml:space="preserve">.1.2 expand </w:t>
        </w:r>
        <w:proofErr w:type="gramStart"/>
        <w:r>
          <w:t xml:space="preserve">the </w:t>
        </w:r>
      </w:ins>
      <w:ins w:id="589" w:author="Anthony Brown" w:date="2020-02-05T09:41:00Z">
        <w:r>
          <w:t xml:space="preserve"> </w:t>
        </w:r>
      </w:ins>
      <w:ins w:id="590" w:author="Anthony Brown" w:date="2020-02-05T09:42:00Z">
        <w:r>
          <w:t>succe</w:t>
        </w:r>
      </w:ins>
      <w:ins w:id="591" w:author="Anthony Brown" w:date="2020-02-05T09:43:00Z">
        <w:r>
          <w:t>ssful</w:t>
        </w:r>
        <w:proofErr w:type="gramEnd"/>
        <w:r>
          <w:t xml:space="preserve"> idea with storyboards and script outline</w:t>
        </w:r>
      </w:ins>
    </w:p>
    <w:p w14:paraId="3957AB2D" w14:textId="6242D324" w:rsidR="00112F75" w:rsidRDefault="00112F75" w:rsidP="00112F75">
      <w:pPr>
        <w:pStyle w:val="Heading5"/>
        <w:ind w:left="720"/>
        <w:rPr>
          <w:ins w:id="592" w:author="Anthony Brown" w:date="2020-02-05T09:43:00Z"/>
        </w:rPr>
      </w:pPr>
      <w:ins w:id="593" w:author="Anthony Brown" w:date="2020-02-05T09:43:00Z">
        <w:r>
          <w:t>1.</w:t>
        </w:r>
      </w:ins>
      <w:ins w:id="594" w:author="Anthony Brown" w:date="2020-02-05T09:50:00Z">
        <w:r>
          <w:t>5</w:t>
        </w:r>
      </w:ins>
      <w:ins w:id="595" w:author="Anthony Brown" w:date="2020-02-05T09:43:00Z">
        <w:r>
          <w:t>.1.3 shot the video</w:t>
        </w:r>
      </w:ins>
    </w:p>
    <w:p w14:paraId="734EBB9B" w14:textId="12AD12BB" w:rsidR="00112F75" w:rsidRDefault="00112F75" w:rsidP="00112F75">
      <w:pPr>
        <w:pStyle w:val="Heading5"/>
        <w:ind w:left="720"/>
        <w:rPr>
          <w:ins w:id="596" w:author="Anthony Brown" w:date="2020-02-05T09:43:00Z"/>
        </w:rPr>
      </w:pPr>
      <w:ins w:id="597" w:author="Anthony Brown" w:date="2020-02-05T09:43:00Z">
        <w:r>
          <w:t>1.</w:t>
        </w:r>
      </w:ins>
      <w:ins w:id="598" w:author="Anthony Brown" w:date="2020-02-05T09:50:00Z">
        <w:r>
          <w:t>5</w:t>
        </w:r>
      </w:ins>
      <w:ins w:id="599" w:author="Anthony Brown" w:date="2020-02-05T09:43:00Z">
        <w:r>
          <w:t xml:space="preserve">.1.4 </w:t>
        </w:r>
      </w:ins>
      <w:ins w:id="600" w:author="Anthony Brown" w:date="2020-02-05T09:44:00Z">
        <w:r>
          <w:t>edit the parts together</w:t>
        </w:r>
      </w:ins>
      <w:ins w:id="601" w:author="Anthony Brown" w:date="2020-02-05T09:43:00Z">
        <w:r>
          <w:t xml:space="preserve"> </w:t>
        </w:r>
      </w:ins>
    </w:p>
    <w:p w14:paraId="501857B3" w14:textId="5306087F" w:rsidR="00112F75" w:rsidRDefault="00112F75">
      <w:pPr>
        <w:pStyle w:val="Heading5"/>
        <w:ind w:left="720"/>
        <w:rPr>
          <w:ins w:id="602" w:author="Anthony Brown" w:date="2020-02-05T09:37:00Z"/>
        </w:rPr>
        <w:pPrChange w:id="603" w:author="Anthony Brown" w:date="2020-02-05T10:00:00Z">
          <w:pPr/>
        </w:pPrChange>
      </w:pPr>
      <w:ins w:id="604" w:author="Anthony Brown" w:date="2020-02-05T09:43:00Z">
        <w:r>
          <w:t xml:space="preserve"> </w:t>
        </w:r>
      </w:ins>
    </w:p>
    <w:p w14:paraId="50E943E5" w14:textId="5AFC154A" w:rsidR="00112F75" w:rsidRPr="00A40938" w:rsidRDefault="00112F75" w:rsidP="00112F75">
      <w:pPr>
        <w:pStyle w:val="Heading4"/>
        <w:rPr>
          <w:ins w:id="605" w:author="Anthony Brown" w:date="2020-02-05T09:37:00Z"/>
        </w:rPr>
      </w:pPr>
      <w:ins w:id="606" w:author="Anthony Brown" w:date="2020-02-05T09:37:00Z">
        <w:r w:rsidRPr="00A40938">
          <w:t>1.</w:t>
        </w:r>
      </w:ins>
      <w:ins w:id="607" w:author="Anthony Brown" w:date="2020-02-05T09:50:00Z">
        <w:r>
          <w:t>6</w:t>
        </w:r>
      </w:ins>
      <w:ins w:id="608" w:author="Anthony Brown" w:date="2020-02-05T09:37:00Z">
        <w:r w:rsidRPr="00C95771">
          <w:t>.</w:t>
        </w:r>
      </w:ins>
      <w:ins w:id="609" w:author="Anthony Brown" w:date="2020-02-05T09:44:00Z">
        <w:r>
          <w:t>1</w:t>
        </w:r>
      </w:ins>
      <w:ins w:id="610" w:author="Anthony Brown" w:date="2020-02-05T09:37:00Z">
        <w:r w:rsidRPr="00C95771">
          <w:tab/>
        </w:r>
        <w:r>
          <w:t>Create a web site for the project</w:t>
        </w:r>
      </w:ins>
    </w:p>
    <w:p w14:paraId="7586EFF2" w14:textId="64738ED4" w:rsidR="00112F75" w:rsidRDefault="00112F75" w:rsidP="00112F75">
      <w:pPr>
        <w:pStyle w:val="Heading5"/>
        <w:ind w:left="720"/>
        <w:rPr>
          <w:ins w:id="611" w:author="Anthony Brown" w:date="2020-02-05T09:44:00Z"/>
        </w:rPr>
      </w:pPr>
      <w:ins w:id="612" w:author="Anthony Brown" w:date="2020-02-05T09:44:00Z">
        <w:r>
          <w:t>1.</w:t>
        </w:r>
      </w:ins>
      <w:ins w:id="613" w:author="Anthony Brown" w:date="2020-02-05T09:50:00Z">
        <w:r>
          <w:t>6</w:t>
        </w:r>
      </w:ins>
      <w:ins w:id="614" w:author="Anthony Brown" w:date="2020-02-05T09:44:00Z">
        <w:r>
          <w:t xml:space="preserve">.1.1 generate </w:t>
        </w:r>
      </w:ins>
      <w:ins w:id="615" w:author="Anthony Brown" w:date="2020-02-05T09:45:00Z">
        <w:r>
          <w:t xml:space="preserve">a basic structure as a </w:t>
        </w:r>
      </w:ins>
      <w:proofErr w:type="spellStart"/>
      <w:ins w:id="616" w:author="Anthony Brown" w:date="2020-02-05T09:46:00Z">
        <w:r>
          <w:t>Github</w:t>
        </w:r>
        <w:proofErr w:type="spellEnd"/>
        <w:r>
          <w:t xml:space="preserve"> page</w:t>
        </w:r>
      </w:ins>
    </w:p>
    <w:p w14:paraId="54B00189" w14:textId="3E94D71F" w:rsidR="00112F75" w:rsidRDefault="00112F75" w:rsidP="00112F75">
      <w:pPr>
        <w:pStyle w:val="Heading5"/>
        <w:ind w:left="720"/>
        <w:rPr>
          <w:ins w:id="617" w:author="Anthony Brown" w:date="2020-02-05T09:44:00Z"/>
        </w:rPr>
      </w:pPr>
      <w:ins w:id="618" w:author="Anthony Brown" w:date="2020-02-05T09:44:00Z">
        <w:r>
          <w:t>1.</w:t>
        </w:r>
      </w:ins>
      <w:ins w:id="619" w:author="Anthony Brown" w:date="2020-02-05T09:50:00Z">
        <w:r>
          <w:t>6</w:t>
        </w:r>
      </w:ins>
      <w:ins w:id="620" w:author="Anthony Brown" w:date="2020-02-05T09:44:00Z">
        <w:r>
          <w:t xml:space="preserve">.1.2 </w:t>
        </w:r>
      </w:ins>
      <w:ins w:id="621" w:author="Anthony Brown" w:date="2020-02-05T09:46:00Z">
        <w:r>
          <w:t xml:space="preserve">plan future development </w:t>
        </w:r>
      </w:ins>
    </w:p>
    <w:p w14:paraId="38A193EF" w14:textId="29B4FB69" w:rsidR="00112F75" w:rsidRDefault="00112F75" w:rsidP="00112F75">
      <w:pPr>
        <w:rPr>
          <w:ins w:id="622" w:author="Anthony Brown" w:date="2020-02-05T09:37:00Z"/>
        </w:rPr>
      </w:pPr>
    </w:p>
    <w:p w14:paraId="632B6E3D" w14:textId="1C31588B" w:rsidR="00112F75" w:rsidDel="00112F75" w:rsidRDefault="00112F75" w:rsidP="233B89A1">
      <w:pPr>
        <w:rPr>
          <w:del w:id="623" w:author="Anthony Brown" w:date="2020-02-05T09:41:00Z"/>
        </w:rPr>
      </w:pPr>
    </w:p>
    <w:p w14:paraId="4638B9A9" w14:textId="60C6DF8E" w:rsidR="00914388" w:rsidDel="00112F75" w:rsidRDefault="233B89A1" w:rsidP="233B89A1">
      <w:pPr>
        <w:pStyle w:val="Heading3"/>
        <w:rPr>
          <w:del w:id="624" w:author="Anthony Brown" w:date="2020-02-05T09:47:00Z"/>
        </w:rPr>
      </w:pPr>
      <w:del w:id="625" w:author="Anthony Brown" w:date="2020-02-05T09:47:00Z">
        <w:r w:rsidRPr="233B89A1" w:rsidDel="00112F75">
          <w:delText>Create a marketing presentation video for the project.</w:delText>
        </w:r>
      </w:del>
    </w:p>
    <w:p w14:paraId="18418882" w14:textId="00B4E6CE" w:rsidR="00914388" w:rsidDel="00112F75" w:rsidRDefault="6964BC31" w:rsidP="6964BC31">
      <w:pPr>
        <w:rPr>
          <w:del w:id="626" w:author="Anthony Brown" w:date="2020-02-05T09:47:00Z"/>
        </w:rPr>
      </w:pPr>
      <w:del w:id="627" w:author="Anthony Brown" w:date="2020-02-05T09:47:00Z">
        <w:r w:rsidRPr="6964BC31" w:rsidDel="00112F75">
          <w:delText>An important goal is also our marketing video, which we would need to be created to showcase our software to people who would be interested in it (I.e. schools, parents, teachers or education companies).</w:delText>
        </w:r>
      </w:del>
    </w:p>
    <w:p w14:paraId="237C7333" w14:textId="4447B940" w:rsidR="00914388" w:rsidDel="00112F75" w:rsidRDefault="233B89A1" w:rsidP="233B89A1">
      <w:pPr>
        <w:pStyle w:val="Heading3"/>
        <w:rPr>
          <w:del w:id="628" w:author="Anthony Brown" w:date="2020-02-05T09:47:00Z"/>
        </w:rPr>
      </w:pPr>
      <w:del w:id="629" w:author="Anthony Brown" w:date="2020-02-05T09:47:00Z">
        <w:r w:rsidRPr="233B89A1" w:rsidDel="00112F75">
          <w:delText>Create a basic website for the project.</w:delText>
        </w:r>
      </w:del>
    </w:p>
    <w:p w14:paraId="2FCDAA92" w14:textId="1B026323" w:rsidR="00914388" w:rsidDel="00112F75" w:rsidRDefault="6964BC31" w:rsidP="6964BC31">
      <w:pPr>
        <w:rPr>
          <w:del w:id="630" w:author="Anthony Brown" w:date="2020-02-05T09:47:00Z"/>
        </w:rPr>
      </w:pPr>
      <w:del w:id="631" w:author="Anthony Brown" w:date="2020-02-05T09:47:00Z">
        <w:r w:rsidRPr="6964BC31" w:rsidDel="00112F75">
          <w:delText>Our last goal would be to build a basic website where people can download the software and extra flashcard sets from, as well as view documentation or marketing material related to the product.</w:delText>
        </w:r>
      </w:del>
    </w:p>
    <w:p w14:paraId="66226EE9" w14:textId="35146E5E" w:rsidR="00914388" w:rsidRDefault="6964BC31" w:rsidP="6964BC31">
      <w:pPr>
        <w:pStyle w:val="Heading1"/>
        <w:spacing w:after="160"/>
        <w:rPr>
          <w:rFonts w:ascii="Calibri" w:eastAsia="Calibri" w:hAnsi="Calibri" w:cs="Calibri"/>
          <w:sz w:val="22"/>
          <w:szCs w:val="22"/>
        </w:rPr>
      </w:pPr>
      <w:r w:rsidRPr="6964BC31">
        <w:t>Plans and Progress</w:t>
      </w:r>
    </w:p>
    <w:p w14:paraId="1658352A" w14:textId="03B10314" w:rsidR="6964BC31" w:rsidRDefault="6964BC31" w:rsidP="6964BC31">
      <w:pPr>
        <w:pStyle w:val="Heading2"/>
      </w:pPr>
      <w:r w:rsidRPr="6964BC31">
        <w:t>The Plan</w:t>
      </w:r>
    </w:p>
    <w:p w14:paraId="643144AA" w14:textId="5AC38D3A" w:rsidR="6964BC31" w:rsidRDefault="6964BC31" w:rsidP="6964BC31">
      <w:pPr>
        <w:pStyle w:val="Heading3"/>
      </w:pPr>
      <w:r w:rsidRPr="6964BC31">
        <w:t>Planned features and flow of the software</w:t>
      </w:r>
    </w:p>
    <w:p w14:paraId="7FCD0AAD" w14:textId="5E816C82" w:rsidR="6964BC31" w:rsidRDefault="6964BC31" w:rsidP="6964BC31">
      <w:pPr>
        <w:rPr>
          <w:rFonts w:ascii="Calibri" w:eastAsia="Calibri" w:hAnsi="Calibri" w:cs="Calibri"/>
        </w:rPr>
      </w:pPr>
      <w:r w:rsidRPr="6964BC31">
        <w:rPr>
          <w:rFonts w:ascii="Calibri" w:eastAsia="Calibri" w:hAnsi="Calibri" w:cs="Calibri"/>
        </w:rPr>
        <w:t>The ESL flashcard system will start with these features, with the possibility to expand and add more features later as needed:</w:t>
      </w:r>
    </w:p>
    <w:p w14:paraId="1B9F7EAD" w14:textId="2785926D" w:rsidR="6964BC31" w:rsidRDefault="6964BC31" w:rsidP="6964BC31">
      <w:pPr>
        <w:pStyle w:val="ListParagraph"/>
        <w:numPr>
          <w:ilvl w:val="0"/>
          <w:numId w:val="2"/>
        </w:numPr>
      </w:pPr>
      <w:del w:id="632" w:author="Anthony Brown" w:date="2020-02-05T11:48:00Z">
        <w:r w:rsidRPr="6964BC31" w:rsidDel="00A06CE9">
          <w:rPr>
            <w:rFonts w:ascii="Calibri" w:eastAsia="Calibri" w:hAnsi="Calibri" w:cs="Calibri"/>
          </w:rPr>
          <w:delText xml:space="preserve">A </w:delText>
        </w:r>
      </w:del>
      <w:ins w:id="633" w:author="Anthony Brown" w:date="2020-02-05T11:48:00Z">
        <w:r w:rsidR="00A06CE9">
          <w:rPr>
            <w:rFonts w:ascii="Calibri" w:eastAsia="Calibri" w:hAnsi="Calibri" w:cs="Calibri"/>
          </w:rPr>
          <w:t>The</w:t>
        </w:r>
        <w:r w:rsidR="00A06CE9" w:rsidRPr="6964BC31">
          <w:rPr>
            <w:rFonts w:ascii="Calibri" w:eastAsia="Calibri" w:hAnsi="Calibri" w:cs="Calibri"/>
          </w:rPr>
          <w:t xml:space="preserve"> </w:t>
        </w:r>
      </w:ins>
      <w:r w:rsidRPr="6964BC31">
        <w:rPr>
          <w:rFonts w:ascii="Calibri" w:eastAsia="Calibri" w:hAnsi="Calibri" w:cs="Calibri"/>
        </w:rPr>
        <w:t>main menu</w:t>
      </w:r>
      <w:del w:id="634" w:author="Anthony Brown" w:date="2020-02-05T10:45:00Z">
        <w:r w:rsidRPr="6964BC31" w:rsidDel="00112F75">
          <w:rPr>
            <w:rFonts w:ascii="Calibri" w:eastAsia="Calibri" w:hAnsi="Calibri" w:cs="Calibri"/>
          </w:rPr>
          <w:delText>.</w:delText>
        </w:r>
      </w:del>
    </w:p>
    <w:p w14:paraId="039F64CA" w14:textId="42AACD72" w:rsidR="6964BC31" w:rsidRDefault="6964BC31" w:rsidP="6964BC31">
      <w:pPr>
        <w:pStyle w:val="ListParagraph"/>
        <w:numPr>
          <w:ilvl w:val="0"/>
          <w:numId w:val="2"/>
        </w:numPr>
      </w:pPr>
      <w:r w:rsidRPr="6964BC31">
        <w:rPr>
          <w:rFonts w:ascii="Calibri" w:eastAsia="Calibri" w:hAnsi="Calibri" w:cs="Calibri"/>
        </w:rPr>
        <w:t>A collection of stock flashcards (showing a picture and the English noun below it)</w:t>
      </w:r>
      <w:del w:id="635" w:author="Anthony Brown" w:date="2020-02-05T10:45:00Z">
        <w:r w:rsidRPr="6964BC31" w:rsidDel="00112F75">
          <w:rPr>
            <w:rFonts w:ascii="Calibri" w:eastAsia="Calibri" w:hAnsi="Calibri" w:cs="Calibri"/>
          </w:rPr>
          <w:delText>.</w:delText>
        </w:r>
      </w:del>
    </w:p>
    <w:p w14:paraId="3F96407D" w14:textId="558E9362" w:rsidR="6964BC31" w:rsidRDefault="6964BC31" w:rsidP="6964BC31">
      <w:pPr>
        <w:pStyle w:val="ListParagraph"/>
        <w:numPr>
          <w:ilvl w:val="0"/>
          <w:numId w:val="2"/>
        </w:numPr>
      </w:pPr>
      <w:r w:rsidRPr="6964BC31">
        <w:rPr>
          <w:rFonts w:ascii="Calibri" w:eastAsia="Calibri" w:hAnsi="Calibri" w:cs="Calibri"/>
        </w:rPr>
        <w:t>A flashcard selection screen to choose the appropriate flashcards</w:t>
      </w:r>
      <w:del w:id="636" w:author="Anthony Brown" w:date="2020-02-05T10:45:00Z">
        <w:r w:rsidRPr="6964BC31" w:rsidDel="00112F75">
          <w:rPr>
            <w:rFonts w:ascii="Calibri" w:eastAsia="Calibri" w:hAnsi="Calibri" w:cs="Calibri"/>
          </w:rPr>
          <w:delText>.</w:delText>
        </w:r>
      </w:del>
    </w:p>
    <w:p w14:paraId="022A1F09" w14:textId="5C3E90A7" w:rsidR="6964BC31" w:rsidRDefault="6964BC31" w:rsidP="6964BC31">
      <w:pPr>
        <w:pStyle w:val="ListParagraph"/>
        <w:numPr>
          <w:ilvl w:val="0"/>
          <w:numId w:val="2"/>
        </w:numPr>
      </w:pPr>
      <w:r w:rsidRPr="6964BC31">
        <w:rPr>
          <w:rFonts w:ascii="Calibri" w:eastAsia="Calibri" w:hAnsi="Calibri" w:cs="Calibri"/>
        </w:rPr>
        <w:t xml:space="preserve">A system which allows users to add </w:t>
      </w:r>
      <w:del w:id="637" w:author="Anthony Brown" w:date="2020-02-05T11:48:00Z">
        <w:r w:rsidRPr="6964BC31" w:rsidDel="00A06CE9">
          <w:rPr>
            <w:rFonts w:ascii="Calibri" w:eastAsia="Calibri" w:hAnsi="Calibri" w:cs="Calibri"/>
          </w:rPr>
          <w:delText xml:space="preserve">their own </w:delText>
        </w:r>
      </w:del>
      <w:r w:rsidRPr="6964BC31">
        <w:rPr>
          <w:rFonts w:ascii="Calibri" w:eastAsia="Calibri" w:hAnsi="Calibri" w:cs="Calibri"/>
        </w:rPr>
        <w:t>flashcards</w:t>
      </w:r>
      <w:del w:id="638" w:author="Anthony Brown" w:date="2020-02-05T11:48:00Z">
        <w:r w:rsidRPr="6964BC31" w:rsidDel="00A06CE9">
          <w:rPr>
            <w:rFonts w:ascii="Calibri" w:eastAsia="Calibri" w:hAnsi="Calibri" w:cs="Calibri"/>
          </w:rPr>
          <w:delText xml:space="preserve"> and associated voice recording</w:delText>
        </w:r>
      </w:del>
      <w:del w:id="639" w:author="Anthony Brown" w:date="2020-02-05T10:45:00Z">
        <w:r w:rsidRPr="6964BC31" w:rsidDel="00112F75">
          <w:rPr>
            <w:rFonts w:ascii="Calibri" w:eastAsia="Calibri" w:hAnsi="Calibri" w:cs="Calibri"/>
          </w:rPr>
          <w:delText>.</w:delText>
        </w:r>
      </w:del>
    </w:p>
    <w:p w14:paraId="61F307BE" w14:textId="1591EA40" w:rsidR="6964BC31" w:rsidRDefault="6964BC31" w:rsidP="6964BC31">
      <w:pPr>
        <w:pStyle w:val="ListParagraph"/>
        <w:numPr>
          <w:ilvl w:val="0"/>
          <w:numId w:val="2"/>
        </w:numPr>
      </w:pPr>
      <w:r w:rsidRPr="6964BC31">
        <w:rPr>
          <w:rFonts w:ascii="Calibri" w:eastAsia="Calibri" w:hAnsi="Calibri" w:cs="Calibri"/>
        </w:rPr>
        <w:t xml:space="preserve">A ‘Click the correct card’ </w:t>
      </w:r>
      <w:del w:id="640" w:author="Anthony Brown" w:date="2020-02-05T10:45:00Z">
        <w:r w:rsidRPr="6964BC31" w:rsidDel="00112F75">
          <w:rPr>
            <w:rFonts w:ascii="Calibri" w:eastAsia="Calibri" w:hAnsi="Calibri" w:cs="Calibri"/>
          </w:rPr>
          <w:delText xml:space="preserve">mini </w:delText>
        </w:r>
      </w:del>
      <w:proofErr w:type="gramStart"/>
      <w:ins w:id="641" w:author="Anthony Brown" w:date="2020-02-05T10:45:00Z">
        <w:r w:rsidR="00112F75" w:rsidRPr="6964BC31">
          <w:rPr>
            <w:rFonts w:ascii="Calibri" w:eastAsia="Calibri" w:hAnsi="Calibri" w:cs="Calibri"/>
          </w:rPr>
          <w:t>mini</w:t>
        </w:r>
        <w:r w:rsidR="00112F75">
          <w:rPr>
            <w:rFonts w:ascii="Calibri" w:eastAsia="Calibri" w:hAnsi="Calibri" w:cs="Calibri"/>
          </w:rPr>
          <w:t>-</w:t>
        </w:r>
      </w:ins>
      <w:r w:rsidRPr="6964BC31">
        <w:rPr>
          <w:rFonts w:ascii="Calibri" w:eastAsia="Calibri" w:hAnsi="Calibri" w:cs="Calibri"/>
        </w:rPr>
        <w:t>game</w:t>
      </w:r>
      <w:proofErr w:type="gramEnd"/>
      <w:del w:id="642" w:author="Anthony Brown" w:date="2020-02-05T10:45:00Z">
        <w:r w:rsidRPr="6964BC31" w:rsidDel="00112F75">
          <w:rPr>
            <w:rFonts w:ascii="Calibri" w:eastAsia="Calibri" w:hAnsi="Calibri" w:cs="Calibri"/>
          </w:rPr>
          <w:delText>.</w:delText>
        </w:r>
      </w:del>
    </w:p>
    <w:p w14:paraId="10DD22CB" w14:textId="630EDD73" w:rsidR="6964BC31" w:rsidRDefault="6964BC31" w:rsidP="6964BC31">
      <w:pPr>
        <w:pStyle w:val="ListParagraph"/>
        <w:numPr>
          <w:ilvl w:val="0"/>
          <w:numId w:val="2"/>
        </w:numPr>
      </w:pPr>
      <w:r w:rsidRPr="6964BC31">
        <w:rPr>
          <w:rFonts w:ascii="Calibri" w:eastAsia="Calibri" w:hAnsi="Calibri" w:cs="Calibri"/>
        </w:rPr>
        <w:t xml:space="preserve">A ‘Memory’ </w:t>
      </w:r>
      <w:del w:id="643" w:author="Anthony Brown" w:date="2020-02-05T10:45:00Z">
        <w:r w:rsidRPr="6964BC31" w:rsidDel="00112F75">
          <w:rPr>
            <w:rFonts w:ascii="Calibri" w:eastAsia="Calibri" w:hAnsi="Calibri" w:cs="Calibri"/>
          </w:rPr>
          <w:delText xml:space="preserve">mini </w:delText>
        </w:r>
      </w:del>
      <w:proofErr w:type="gramStart"/>
      <w:ins w:id="644" w:author="Anthony Brown" w:date="2020-02-05T10:45:00Z">
        <w:r w:rsidR="00112F75" w:rsidRPr="6964BC31">
          <w:rPr>
            <w:rFonts w:ascii="Calibri" w:eastAsia="Calibri" w:hAnsi="Calibri" w:cs="Calibri"/>
          </w:rPr>
          <w:t>mini</w:t>
        </w:r>
        <w:r w:rsidR="00112F75">
          <w:rPr>
            <w:rFonts w:ascii="Calibri" w:eastAsia="Calibri" w:hAnsi="Calibri" w:cs="Calibri"/>
          </w:rPr>
          <w:t>-</w:t>
        </w:r>
      </w:ins>
      <w:r w:rsidRPr="6964BC31">
        <w:rPr>
          <w:rFonts w:ascii="Calibri" w:eastAsia="Calibri" w:hAnsi="Calibri" w:cs="Calibri"/>
        </w:rPr>
        <w:t>game</w:t>
      </w:r>
      <w:proofErr w:type="gramEnd"/>
      <w:del w:id="645" w:author="Anthony Brown" w:date="2020-02-05T10:45:00Z">
        <w:r w:rsidRPr="6964BC31" w:rsidDel="00112F75">
          <w:rPr>
            <w:rFonts w:ascii="Calibri" w:eastAsia="Calibri" w:hAnsi="Calibri" w:cs="Calibri"/>
          </w:rPr>
          <w:delText>.</w:delText>
        </w:r>
      </w:del>
    </w:p>
    <w:p w14:paraId="7597E5BD" w14:textId="6A49B89A" w:rsidR="6964BC31" w:rsidRDefault="6964BC31" w:rsidP="6964BC31">
      <w:pPr>
        <w:ind w:left="360" w:hanging="360"/>
        <w:rPr>
          <w:rFonts w:ascii="Calibri" w:eastAsia="Calibri" w:hAnsi="Calibri" w:cs="Calibri"/>
        </w:rPr>
      </w:pPr>
      <w:r w:rsidRPr="6964BC31">
        <w:rPr>
          <w:rFonts w:ascii="Calibri" w:eastAsia="Calibri" w:hAnsi="Calibri" w:cs="Calibri"/>
        </w:rPr>
        <w:t>Planned Program Flow Diagram:</w:t>
      </w:r>
    </w:p>
    <w:p w14:paraId="3AF0FEC3" w14:textId="2BBC8EAD" w:rsidR="6964BC31" w:rsidRDefault="6964BC31" w:rsidP="6964BC31">
      <w:pPr>
        <w:ind w:left="360" w:hanging="360"/>
      </w:pPr>
      <w:r>
        <w:rPr>
          <w:noProof/>
        </w:rPr>
        <w:drawing>
          <wp:inline distT="0" distB="0" distL="0" distR="0" wp14:anchorId="0550F356" wp14:editId="35BA6132">
            <wp:extent cx="5686425" cy="2886075"/>
            <wp:effectExtent l="0" t="0" r="0" b="0"/>
            <wp:docPr id="865273596" name="Picture 865273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86425" cy="2886075"/>
                    </a:xfrm>
                    <a:prstGeom prst="rect">
                      <a:avLst/>
                    </a:prstGeom>
                  </pic:spPr>
                </pic:pic>
              </a:graphicData>
            </a:graphic>
          </wp:inline>
        </w:drawing>
      </w:r>
    </w:p>
    <w:p w14:paraId="526D4F0E" w14:textId="24EDB8C3" w:rsidR="6964BC31" w:rsidRDefault="6964BC31" w:rsidP="6964BC31">
      <w:pPr>
        <w:pStyle w:val="Heading3"/>
      </w:pPr>
      <w:r w:rsidRPr="6964BC31">
        <w:lastRenderedPageBreak/>
        <w:t xml:space="preserve">The plan for the </w:t>
      </w:r>
      <w:del w:id="646" w:author="Anthony Brown" w:date="2020-02-05T11:49:00Z">
        <w:r w:rsidRPr="6964BC31" w:rsidDel="00A06CE9">
          <w:delText>‘</w:delText>
        </w:r>
      </w:del>
      <w:r w:rsidRPr="6964BC31">
        <w:t>Main Menu</w:t>
      </w:r>
      <w:ins w:id="647" w:author="Anthony Brown" w:date="2020-02-05T11:49:00Z">
        <w:r w:rsidR="00A06CE9">
          <w:t>.</w:t>
        </w:r>
      </w:ins>
      <w:del w:id="648" w:author="Anthony Brown" w:date="2020-02-05T11:49:00Z">
        <w:r w:rsidRPr="6964BC31" w:rsidDel="00A06CE9">
          <w:delText>’</w:delText>
        </w:r>
      </w:del>
    </w:p>
    <w:p w14:paraId="4A298144" w14:textId="7E4DF702" w:rsidR="6964BC31" w:rsidRDefault="6964BC31" w:rsidP="6964BC31">
      <w:pPr>
        <w:rPr>
          <w:rFonts w:ascii="Calibri" w:eastAsia="Calibri" w:hAnsi="Calibri" w:cs="Calibri"/>
        </w:rPr>
      </w:pPr>
      <w:r w:rsidRPr="6964BC31">
        <w:rPr>
          <w:rFonts w:ascii="Calibri" w:eastAsia="Calibri" w:hAnsi="Calibri" w:cs="Calibri"/>
        </w:rPr>
        <w:t xml:space="preserve">The main menu will consist of three buttons: </w:t>
      </w:r>
    </w:p>
    <w:p w14:paraId="20D04CC6" w14:textId="1E1CC53D" w:rsidR="6964BC31" w:rsidRDefault="6964BC31" w:rsidP="6964BC31">
      <w:pPr>
        <w:pStyle w:val="ListParagraph"/>
        <w:numPr>
          <w:ilvl w:val="0"/>
          <w:numId w:val="1"/>
        </w:numPr>
      </w:pPr>
      <w:r w:rsidRPr="6964BC31">
        <w:rPr>
          <w:rFonts w:ascii="Calibri" w:eastAsia="Calibri" w:hAnsi="Calibri" w:cs="Calibri"/>
        </w:rPr>
        <w:t xml:space="preserve">‘Correct Card Game’ </w:t>
      </w:r>
    </w:p>
    <w:p w14:paraId="76FE5E33" w14:textId="769A05F4" w:rsidR="6964BC31" w:rsidRDefault="6964BC31" w:rsidP="6964BC31">
      <w:pPr>
        <w:pStyle w:val="ListParagraph"/>
        <w:numPr>
          <w:ilvl w:val="0"/>
          <w:numId w:val="1"/>
        </w:numPr>
      </w:pPr>
      <w:r w:rsidRPr="6964BC31">
        <w:rPr>
          <w:rFonts w:ascii="Calibri" w:eastAsia="Calibri" w:hAnsi="Calibri" w:cs="Calibri"/>
        </w:rPr>
        <w:t xml:space="preserve">‘Memory Game’ </w:t>
      </w:r>
    </w:p>
    <w:p w14:paraId="6BED0E27" w14:textId="620EDE7C" w:rsidR="6964BC31" w:rsidRDefault="6964BC31" w:rsidP="6964BC31">
      <w:pPr>
        <w:pStyle w:val="ListParagraph"/>
        <w:numPr>
          <w:ilvl w:val="0"/>
          <w:numId w:val="1"/>
        </w:numPr>
      </w:pPr>
      <w:r w:rsidRPr="6964BC31">
        <w:rPr>
          <w:rFonts w:ascii="Calibri" w:eastAsia="Calibri" w:hAnsi="Calibri" w:cs="Calibri"/>
        </w:rPr>
        <w:t xml:space="preserve">‘Exit Application’ </w:t>
      </w:r>
    </w:p>
    <w:p w14:paraId="2DFA23DA" w14:textId="31768B04" w:rsidR="6964BC31" w:rsidRDefault="6964BC31" w:rsidP="6964BC31">
      <w:pPr>
        <w:rPr>
          <w:rFonts w:ascii="Calibri" w:eastAsia="Calibri" w:hAnsi="Calibri" w:cs="Calibri"/>
        </w:rPr>
      </w:pPr>
      <w:r w:rsidRPr="6964BC31">
        <w:rPr>
          <w:rFonts w:ascii="Calibri" w:eastAsia="Calibri" w:hAnsi="Calibri" w:cs="Calibri"/>
        </w:rPr>
        <w:t>Clicking either of the game buttons will proceed</w:t>
      </w:r>
      <w:bookmarkStart w:id="649" w:name="_GoBack"/>
      <w:bookmarkEnd w:id="649"/>
      <w:r w:rsidRPr="6964BC31">
        <w:rPr>
          <w:rFonts w:ascii="Calibri" w:eastAsia="Calibri" w:hAnsi="Calibri" w:cs="Calibri"/>
        </w:rPr>
        <w:t xml:space="preserve"> to load up the selected </w:t>
      </w:r>
      <w:del w:id="650" w:author="Anthony Brown" w:date="2020-02-05T10:46:00Z">
        <w:r w:rsidRPr="6964BC31" w:rsidDel="00112F75">
          <w:rPr>
            <w:rFonts w:ascii="Calibri" w:eastAsia="Calibri" w:hAnsi="Calibri" w:cs="Calibri"/>
          </w:rPr>
          <w:delText xml:space="preserve">mini </w:delText>
        </w:r>
      </w:del>
      <w:proofErr w:type="gramStart"/>
      <w:ins w:id="651" w:author="Anthony Brown" w:date="2020-02-05T10:46:00Z">
        <w:r w:rsidR="00112F75" w:rsidRPr="6964BC31">
          <w:rPr>
            <w:rFonts w:ascii="Calibri" w:eastAsia="Calibri" w:hAnsi="Calibri" w:cs="Calibri"/>
          </w:rPr>
          <w:t>mini</w:t>
        </w:r>
        <w:r w:rsidR="00112F75">
          <w:rPr>
            <w:rFonts w:ascii="Calibri" w:eastAsia="Calibri" w:hAnsi="Calibri" w:cs="Calibri"/>
          </w:rPr>
          <w:t>-</w:t>
        </w:r>
      </w:ins>
      <w:r w:rsidRPr="6964BC31">
        <w:rPr>
          <w:rFonts w:ascii="Calibri" w:eastAsia="Calibri" w:hAnsi="Calibri" w:cs="Calibri"/>
        </w:rPr>
        <w:t>game</w:t>
      </w:r>
      <w:proofErr w:type="gramEnd"/>
      <w:r w:rsidRPr="6964BC31">
        <w:rPr>
          <w:rFonts w:ascii="Calibri" w:eastAsia="Calibri" w:hAnsi="Calibri" w:cs="Calibri"/>
        </w:rPr>
        <w:t>, whereas the exit button will</w:t>
      </w:r>
      <w:del w:id="652" w:author="Anthony Brown" w:date="2020-02-05T10:46:00Z">
        <w:r w:rsidRPr="6964BC31" w:rsidDel="00112F75">
          <w:rPr>
            <w:rFonts w:ascii="Calibri" w:eastAsia="Calibri" w:hAnsi="Calibri" w:cs="Calibri"/>
          </w:rPr>
          <w:delText xml:space="preserve"> simply</w:delText>
        </w:r>
      </w:del>
      <w:r w:rsidRPr="6964BC31">
        <w:rPr>
          <w:rFonts w:ascii="Calibri" w:eastAsia="Calibri" w:hAnsi="Calibri" w:cs="Calibri"/>
        </w:rPr>
        <w:t xml:space="preserve"> exit the application. The application will have an appropriate background image and a simple music loop.</w:t>
      </w:r>
    </w:p>
    <w:p w14:paraId="32D8D76B" w14:textId="7B635413" w:rsidR="6964BC31" w:rsidRDefault="6964BC31" w:rsidP="6964BC31">
      <w:pPr>
        <w:pStyle w:val="Heading3"/>
      </w:pPr>
      <w:r w:rsidRPr="6964BC31">
        <w:t xml:space="preserve">The plan for the </w:t>
      </w:r>
      <w:del w:id="653" w:author="Anthony Brown" w:date="2020-02-05T10:47:00Z">
        <w:r w:rsidRPr="6964BC31" w:rsidDel="00112F75">
          <w:delText>‘</w:delText>
        </w:r>
      </w:del>
      <w:r w:rsidRPr="6964BC31">
        <w:t>Flashcards</w:t>
      </w:r>
      <w:del w:id="654" w:author="Anthony Brown" w:date="2020-02-05T10:47:00Z">
        <w:r w:rsidRPr="6964BC31" w:rsidDel="00112F75">
          <w:delText>’</w:delText>
        </w:r>
      </w:del>
    </w:p>
    <w:p w14:paraId="663C9920" w14:textId="32627C4D" w:rsidR="6964BC31" w:rsidRDefault="00112F75" w:rsidP="6964BC31">
      <w:ins w:id="655" w:author="Anthony Brown" w:date="2020-02-05T10:47:00Z">
        <w:r>
          <w:t>The team will make a</w:t>
        </w:r>
      </w:ins>
      <w:del w:id="656" w:author="Anthony Brown" w:date="2020-02-05T10:47:00Z">
        <w:r w:rsidR="6964BC31" w:rsidRPr="6964BC31" w:rsidDel="00112F75">
          <w:delText>A</w:delText>
        </w:r>
      </w:del>
      <w:r w:rsidR="6964BC31" w:rsidRPr="6964BC31">
        <w:t xml:space="preserve"> basic set of twenty flashcards </w:t>
      </w:r>
      <w:del w:id="657" w:author="Anthony Brown" w:date="2020-02-05T10:47:00Z">
        <w:r w:rsidR="6964BC31" w:rsidRPr="6964BC31" w:rsidDel="00112F75">
          <w:delText xml:space="preserve">will be created </w:delText>
        </w:r>
      </w:del>
      <w:r w:rsidR="6964BC31" w:rsidRPr="6964BC31">
        <w:t>to the following specifications:</w:t>
      </w:r>
    </w:p>
    <w:p w14:paraId="4AC4EDFC" w14:textId="13F2748B" w:rsidR="6964BC31" w:rsidRDefault="6964BC31" w:rsidP="6964BC31">
      <w:r>
        <w:rPr>
          <w:noProof/>
        </w:rPr>
        <w:drawing>
          <wp:inline distT="0" distB="0" distL="0" distR="0" wp14:anchorId="591E823B" wp14:editId="73855B2D">
            <wp:extent cx="2743200" cy="1590675"/>
            <wp:effectExtent l="0" t="0" r="0" b="0"/>
            <wp:docPr id="264029735" name="Picture 264029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43200" cy="1590675"/>
                    </a:xfrm>
                    <a:prstGeom prst="rect">
                      <a:avLst/>
                    </a:prstGeom>
                  </pic:spPr>
                </pic:pic>
              </a:graphicData>
            </a:graphic>
          </wp:inline>
        </w:drawing>
      </w:r>
    </w:p>
    <w:p w14:paraId="6F31F258" w14:textId="411413A5" w:rsidR="6964BC31" w:rsidRDefault="6964BC31" w:rsidP="6964BC31">
      <w:r>
        <w:t>All flashcards will also have an accompanying audio file that reads the word on the flashcard in a .wav format.</w:t>
      </w:r>
    </w:p>
    <w:p w14:paraId="06D8E6CB" w14:textId="4375B6CC" w:rsidR="6964BC31" w:rsidRDefault="6964BC31" w:rsidP="6964BC31">
      <w:pPr>
        <w:pStyle w:val="Heading3"/>
      </w:pPr>
      <w:r w:rsidRPr="6964BC31">
        <w:t>The plan for the ‘Flashcard Selection’ system</w:t>
      </w:r>
    </w:p>
    <w:p w14:paraId="612E9BAB" w14:textId="07476B65" w:rsidR="6964BC31" w:rsidRDefault="6964BC31" w:rsidP="6964BC31">
      <w:r w:rsidRPr="6964BC31">
        <w:t>All flashcard image files</w:t>
      </w:r>
      <w:del w:id="658" w:author="Anthony Brown" w:date="2020-02-05T10:47:00Z">
        <w:r w:rsidRPr="6964BC31" w:rsidDel="00112F75">
          <w:delText>,</w:delText>
        </w:r>
      </w:del>
      <w:r w:rsidRPr="6964BC31">
        <w:t xml:space="preserve"> and audio files will be placed in a single folder in the applications root directory in an images folder, underneath a flashcards folder: (flashcards/images). Each flashcard image will be named based on the card in the .PNG image format, say for example ‘pineapple.png’.  A corresponding audio file in the .WAV format will also be placed in an audio folder in that same flashcards directory (flashcards/audio) and will be named to match the image name (I.e. pineapple.wav).</w:t>
      </w:r>
    </w:p>
    <w:p w14:paraId="540793EA" w14:textId="5CAB4D30" w:rsidR="6964BC31" w:rsidRDefault="6964BC31" w:rsidP="6964BC31">
      <w:pPr>
        <w:rPr>
          <w:rFonts w:ascii="Calibri" w:eastAsia="Calibri" w:hAnsi="Calibri" w:cs="Calibri"/>
        </w:rPr>
      </w:pPr>
      <w:r w:rsidRPr="6964BC31">
        <w:rPr>
          <w:rFonts w:ascii="Calibri" w:eastAsia="Calibri" w:hAnsi="Calibri" w:cs="Calibri"/>
        </w:rPr>
        <w:t xml:space="preserve">The application will then dynamically load the image and audio files to create the flashcards in the applications flashcard selection page. The user will then have to select six flashcards. As the user clicks flashcards, they will turn green. Once the user has chosen six flashcards, they will continue to the </w:t>
      </w:r>
      <w:del w:id="659" w:author="Anthony Brown" w:date="2020-02-05T10:48:00Z">
        <w:r w:rsidRPr="6964BC31" w:rsidDel="00112F75">
          <w:rPr>
            <w:rFonts w:ascii="Calibri" w:eastAsia="Calibri" w:hAnsi="Calibri" w:cs="Calibri"/>
          </w:rPr>
          <w:delText xml:space="preserve">mini </w:delText>
        </w:r>
      </w:del>
      <w:proofErr w:type="gramStart"/>
      <w:ins w:id="660" w:author="Anthony Brown" w:date="2020-02-05T10:48:00Z">
        <w:r w:rsidR="00112F75" w:rsidRPr="6964BC31">
          <w:rPr>
            <w:rFonts w:ascii="Calibri" w:eastAsia="Calibri" w:hAnsi="Calibri" w:cs="Calibri"/>
          </w:rPr>
          <w:t>mini</w:t>
        </w:r>
        <w:r w:rsidR="00112F75">
          <w:rPr>
            <w:rFonts w:ascii="Calibri" w:eastAsia="Calibri" w:hAnsi="Calibri" w:cs="Calibri"/>
          </w:rPr>
          <w:t>-</w:t>
        </w:r>
      </w:ins>
      <w:r w:rsidRPr="6964BC31">
        <w:rPr>
          <w:rFonts w:ascii="Calibri" w:eastAsia="Calibri" w:hAnsi="Calibri" w:cs="Calibri"/>
        </w:rPr>
        <w:t>game</w:t>
      </w:r>
      <w:proofErr w:type="gramEnd"/>
      <w:r w:rsidRPr="6964BC31">
        <w:rPr>
          <w:rFonts w:ascii="Calibri" w:eastAsia="Calibri" w:hAnsi="Calibri" w:cs="Calibri"/>
        </w:rPr>
        <w:t xml:space="preserve"> they had previously selected.</w:t>
      </w:r>
    </w:p>
    <w:p w14:paraId="65AC105F" w14:textId="29612CA9" w:rsidR="6964BC31" w:rsidRDefault="6964BC31" w:rsidP="6964BC31">
      <w:pPr>
        <w:pStyle w:val="Heading3"/>
      </w:pPr>
      <w:r w:rsidRPr="6964BC31">
        <w:t xml:space="preserve">The plan for the </w:t>
      </w:r>
      <w:del w:id="661" w:author="Anthony Brown" w:date="2020-02-05T10:48:00Z">
        <w:r w:rsidRPr="6964BC31" w:rsidDel="00112F75">
          <w:delText xml:space="preserve">mini </w:delText>
        </w:r>
      </w:del>
      <w:proofErr w:type="gramStart"/>
      <w:ins w:id="662" w:author="Anthony Brown" w:date="2020-02-05T10:48:00Z">
        <w:r w:rsidR="00112F75" w:rsidRPr="6964BC31">
          <w:t>mini</w:t>
        </w:r>
        <w:r w:rsidR="00112F75">
          <w:t>-</w:t>
        </w:r>
      </w:ins>
      <w:r w:rsidRPr="6964BC31">
        <w:t>game</w:t>
      </w:r>
      <w:proofErr w:type="gramEnd"/>
      <w:r w:rsidRPr="6964BC31">
        <w:t xml:space="preserve"> ‘Click the correct card</w:t>
      </w:r>
      <w:ins w:id="663" w:author="Anthony Brown" w:date="2020-02-05T10:48:00Z">
        <w:r w:rsidR="00112F75">
          <w:t>.</w:t>
        </w:r>
      </w:ins>
      <w:r w:rsidRPr="6964BC31">
        <w:t>’</w:t>
      </w:r>
    </w:p>
    <w:p w14:paraId="215EC1C6" w14:textId="7F304F69" w:rsidR="6964BC31" w:rsidRDefault="6964BC31" w:rsidP="6964BC31">
      <w:pPr>
        <w:rPr>
          <w:rFonts w:ascii="Calibri" w:eastAsia="Calibri" w:hAnsi="Calibri" w:cs="Calibri"/>
        </w:rPr>
      </w:pPr>
      <w:r w:rsidRPr="6964BC31">
        <w:rPr>
          <w:rFonts w:ascii="Calibri" w:eastAsia="Calibri" w:hAnsi="Calibri" w:cs="Calibri"/>
        </w:rPr>
        <w:t>A row of six flashcards will be displayed face up. The application pronounces one of the cards</w:t>
      </w:r>
      <w:ins w:id="664" w:author="Anthony Brown" w:date="2020-02-05T10:49:00Z">
        <w:r w:rsidR="00112F75">
          <w:rPr>
            <w:rFonts w:ascii="Calibri" w:eastAsia="Calibri" w:hAnsi="Calibri" w:cs="Calibri"/>
          </w:rPr>
          <w:t xml:space="preserve">. </w:t>
        </w:r>
      </w:ins>
      <w:del w:id="665" w:author="Anthony Brown" w:date="2020-02-05T10:49:00Z">
        <w:r w:rsidRPr="6964BC31" w:rsidDel="00112F75">
          <w:rPr>
            <w:rFonts w:ascii="Calibri" w:eastAsia="Calibri" w:hAnsi="Calibri" w:cs="Calibri"/>
          </w:rPr>
          <w:delText xml:space="preserve"> and </w:delText>
        </w:r>
      </w:del>
      <w:ins w:id="666" w:author="Anthony Brown" w:date="2020-02-05T10:49:00Z">
        <w:r w:rsidR="00112F75">
          <w:rPr>
            <w:rFonts w:ascii="Calibri" w:eastAsia="Calibri" w:hAnsi="Calibri" w:cs="Calibri"/>
          </w:rPr>
          <w:t>T</w:t>
        </w:r>
      </w:ins>
      <w:del w:id="667" w:author="Anthony Brown" w:date="2020-02-05T10:49:00Z">
        <w:r w:rsidRPr="6964BC31" w:rsidDel="00112F75">
          <w:rPr>
            <w:rFonts w:ascii="Calibri" w:eastAsia="Calibri" w:hAnsi="Calibri" w:cs="Calibri"/>
          </w:rPr>
          <w:delText>t</w:delText>
        </w:r>
      </w:del>
      <w:r w:rsidRPr="6964BC31">
        <w:rPr>
          <w:rFonts w:ascii="Calibri" w:eastAsia="Calibri" w:hAnsi="Calibri" w:cs="Calibri"/>
        </w:rPr>
        <w:t>he user then has 10 seconds to click on the matching flashcard. The user gets one point for a correct answer, or one point deducted for a wrong answer. The round will end when the application has finished reading all the flashcards. The game will not repeat the same flashcard twice.</w:t>
      </w:r>
    </w:p>
    <w:p w14:paraId="26635EBA" w14:textId="289DEF99" w:rsidR="6964BC31" w:rsidRDefault="6964BC31" w:rsidP="6964BC31">
      <w:r>
        <w:rPr>
          <w:noProof/>
        </w:rPr>
        <w:lastRenderedPageBreak/>
        <w:drawing>
          <wp:inline distT="0" distB="0" distL="0" distR="0" wp14:anchorId="2B576C4E" wp14:editId="5B67EF20">
            <wp:extent cx="5715000" cy="2162175"/>
            <wp:effectExtent l="0" t="0" r="0" b="0"/>
            <wp:docPr id="636192244" name="Picture 63619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15000" cy="2162175"/>
                    </a:xfrm>
                    <a:prstGeom prst="rect">
                      <a:avLst/>
                    </a:prstGeom>
                  </pic:spPr>
                </pic:pic>
              </a:graphicData>
            </a:graphic>
          </wp:inline>
        </w:drawing>
      </w:r>
    </w:p>
    <w:p w14:paraId="0B01E946" w14:textId="09BF7E57" w:rsidR="6964BC31" w:rsidRDefault="6964BC31" w:rsidP="6964BC31">
      <w:pPr>
        <w:pStyle w:val="Heading3"/>
      </w:pPr>
      <w:r w:rsidRPr="6964BC31">
        <w:t xml:space="preserve">The plan for the </w:t>
      </w:r>
      <w:del w:id="668" w:author="Anthony Brown" w:date="2020-02-05T10:49:00Z">
        <w:r w:rsidRPr="6964BC31" w:rsidDel="00112F75">
          <w:delText xml:space="preserve">mini </w:delText>
        </w:r>
      </w:del>
      <w:proofErr w:type="gramStart"/>
      <w:ins w:id="669" w:author="Anthony Brown" w:date="2020-02-05T10:49:00Z">
        <w:r w:rsidR="00112F75" w:rsidRPr="6964BC31">
          <w:t>mini</w:t>
        </w:r>
        <w:r w:rsidR="00112F75">
          <w:t>-</w:t>
        </w:r>
      </w:ins>
      <w:r w:rsidRPr="6964BC31">
        <w:t>game</w:t>
      </w:r>
      <w:proofErr w:type="gramEnd"/>
      <w:r w:rsidRPr="6964BC31">
        <w:t xml:space="preserve"> ‘Memory’</w:t>
      </w:r>
    </w:p>
    <w:p w14:paraId="3A119C26" w14:textId="5B6E1F0A" w:rsidR="6964BC31" w:rsidRDefault="562C883E" w:rsidP="6964BC31">
      <w:pPr>
        <w:rPr>
          <w:rFonts w:ascii="Calibri" w:eastAsia="Calibri" w:hAnsi="Calibri" w:cs="Calibri"/>
        </w:rPr>
      </w:pPr>
      <w:r w:rsidRPr="562C883E">
        <w:rPr>
          <w:rFonts w:ascii="Calibri" w:eastAsia="Calibri" w:hAnsi="Calibri" w:cs="Calibri"/>
        </w:rPr>
        <w:t xml:space="preserve">A grid of flashcards is displayed, which is each of the six flashcards loaded twice, then distributed randomly on the screen. The flashcards are face down. The user will then click flashcards in pairs, looking for matches. As the card turns over, the audio plays.  The user gets a point every time they correctly reveal a matching pair. </w:t>
      </w:r>
      <w:ins w:id="670" w:author="Anthony Brown" w:date="2020-02-05T10:50:00Z">
        <w:r w:rsidR="00112F75">
          <w:rPr>
            <w:rFonts w:ascii="Calibri" w:eastAsia="Calibri" w:hAnsi="Calibri" w:cs="Calibri"/>
          </w:rPr>
          <w:t xml:space="preserve">The game has a timer that gives </w:t>
        </w:r>
      </w:ins>
      <w:del w:id="671" w:author="Anthony Brown" w:date="2020-02-05T10:50:00Z">
        <w:r w:rsidRPr="562C883E" w:rsidDel="00112F75">
          <w:rPr>
            <w:rFonts w:ascii="Calibri" w:eastAsia="Calibri" w:hAnsi="Calibri" w:cs="Calibri"/>
          </w:rPr>
          <w:delText xml:space="preserve">A timer is set to give </w:delText>
        </w:r>
      </w:del>
      <w:r w:rsidRPr="562C883E">
        <w:rPr>
          <w:rFonts w:ascii="Calibri" w:eastAsia="Calibri" w:hAnsi="Calibri" w:cs="Calibri"/>
        </w:rPr>
        <w:t xml:space="preserve">the user a time to beat </w:t>
      </w:r>
      <w:ins w:id="672" w:author="Anthony Brown" w:date="2020-02-05T10:50:00Z">
        <w:r w:rsidR="00112F75">
          <w:rPr>
            <w:rFonts w:ascii="Calibri" w:eastAsia="Calibri" w:hAnsi="Calibri" w:cs="Calibri"/>
          </w:rPr>
          <w:t xml:space="preserve">for </w:t>
        </w:r>
      </w:ins>
      <w:r w:rsidRPr="562C883E">
        <w:rPr>
          <w:rFonts w:ascii="Calibri" w:eastAsia="Calibri" w:hAnsi="Calibri" w:cs="Calibri"/>
        </w:rPr>
        <w:t xml:space="preserve">the round. The round ends when the user has matched all the pairs, or the timer runs out. A final score is given based on the time remaining as well as how many pairs </w:t>
      </w:r>
      <w:ins w:id="673" w:author="Anthony Brown" w:date="2020-02-05T10:51:00Z">
        <w:r w:rsidR="00112F75">
          <w:rPr>
            <w:rFonts w:ascii="Calibri" w:eastAsia="Calibri" w:hAnsi="Calibri" w:cs="Calibri"/>
          </w:rPr>
          <w:t xml:space="preserve">the user </w:t>
        </w:r>
      </w:ins>
      <w:del w:id="674" w:author="Anthony Brown" w:date="2020-02-05T10:51:00Z">
        <w:r w:rsidRPr="562C883E" w:rsidDel="00112F75">
          <w:rPr>
            <w:rFonts w:ascii="Calibri" w:eastAsia="Calibri" w:hAnsi="Calibri" w:cs="Calibri"/>
          </w:rPr>
          <w:delText xml:space="preserve">were </w:delText>
        </w:r>
      </w:del>
      <w:r w:rsidRPr="562C883E">
        <w:rPr>
          <w:rFonts w:ascii="Calibri" w:eastAsia="Calibri" w:hAnsi="Calibri" w:cs="Calibri"/>
        </w:rPr>
        <w:t>successfully matched.</w:t>
      </w:r>
      <w:r w:rsidR="6964BC31">
        <w:rPr>
          <w:noProof/>
        </w:rPr>
        <w:drawing>
          <wp:inline distT="0" distB="0" distL="0" distR="0" wp14:anchorId="311447F5" wp14:editId="6F777B0C">
            <wp:extent cx="5736744" cy="4695485"/>
            <wp:effectExtent l="0" t="0" r="0" b="0"/>
            <wp:docPr id="433495601" name="Picture 43349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36744" cy="4695485"/>
                    </a:xfrm>
                    <a:prstGeom prst="rect">
                      <a:avLst/>
                    </a:prstGeom>
                  </pic:spPr>
                </pic:pic>
              </a:graphicData>
            </a:graphic>
          </wp:inline>
        </w:drawing>
      </w:r>
    </w:p>
    <w:p w14:paraId="2F260115" w14:textId="31D28583" w:rsidR="6964BC31" w:rsidRDefault="6964BC31" w:rsidP="6964BC31">
      <w:pPr>
        <w:pStyle w:val="Heading3"/>
      </w:pPr>
      <w:r w:rsidRPr="6964BC31">
        <w:lastRenderedPageBreak/>
        <w:t>The plan for the marketing presentation video</w:t>
      </w:r>
    </w:p>
    <w:p w14:paraId="5CF2EE0B" w14:textId="08A04B85" w:rsidR="6964BC31" w:rsidRDefault="6964BC31" w:rsidP="6964BC31">
      <w:r w:rsidRPr="6964BC31">
        <w:t>We will create a basic video advertisement for our flashcard system.</w:t>
      </w:r>
      <w:ins w:id="675" w:author="Anthony Brown" w:date="2020-02-05T10:52:00Z">
        <w:r w:rsidR="00112F75">
          <w:t xml:space="preserve"> The video </w:t>
        </w:r>
      </w:ins>
      <w:del w:id="676" w:author="Anthony Brown" w:date="2020-02-05T10:52:00Z">
        <w:r w:rsidRPr="6964BC31" w:rsidDel="00112F75">
          <w:delText xml:space="preserve"> This </w:delText>
        </w:r>
      </w:del>
      <w:r w:rsidRPr="6964BC31">
        <w:t>will showcase all the features of our program as well as show a small sample video of a non-native child using this application.</w:t>
      </w:r>
    </w:p>
    <w:p w14:paraId="75AAE03B" w14:textId="08AFB151" w:rsidR="6964BC31" w:rsidRDefault="6964BC31" w:rsidP="6964BC31">
      <w:pPr>
        <w:pStyle w:val="Heading3"/>
      </w:pPr>
      <w:r w:rsidRPr="6964BC31">
        <w:t>The plan for the website</w:t>
      </w:r>
    </w:p>
    <w:p w14:paraId="0A2AA84A" w14:textId="0FB4A20B" w:rsidR="6964BC31" w:rsidRDefault="6964BC31" w:rsidP="6964BC31">
      <w:r w:rsidRPr="6964BC31">
        <w:t xml:space="preserve">We will create a </w:t>
      </w:r>
      <w:ins w:id="677" w:author="Anthony Brown" w:date="2020-02-05T10:52:00Z">
        <w:r w:rsidR="00112F75">
          <w:t xml:space="preserve">simple </w:t>
        </w:r>
      </w:ins>
      <w:del w:id="678" w:author="Anthony Brown" w:date="2020-02-05T10:52:00Z">
        <w:r w:rsidRPr="6964BC31" w:rsidDel="00112F75">
          <w:delText xml:space="preserve">basic </w:delText>
        </w:r>
      </w:del>
      <w:r w:rsidRPr="6964BC31">
        <w:t>website to show the product</w:t>
      </w:r>
      <w:ins w:id="679" w:author="Anthony Brown" w:date="2020-02-05T10:52:00Z">
        <w:r w:rsidR="00112F75">
          <w:t>'</w:t>
        </w:r>
      </w:ins>
      <w:r w:rsidRPr="6964BC31">
        <w:t>s features as well as allow the user to download the application onto their system. This website will show system requirements as well as documentation on how to use our software.</w:t>
      </w:r>
    </w:p>
    <w:p w14:paraId="3B23C1FD" w14:textId="40C4B2E3" w:rsidR="6964BC31" w:rsidRDefault="6964BC31" w:rsidP="6964BC31">
      <w:pPr>
        <w:ind w:left="360" w:hanging="360"/>
        <w:rPr>
          <w:rFonts w:ascii="Calibri" w:eastAsia="Calibri" w:hAnsi="Calibri" w:cs="Calibri"/>
        </w:rPr>
      </w:pPr>
    </w:p>
    <w:p w14:paraId="40DCBCBF" w14:textId="13B6759B" w:rsidR="6964BC31" w:rsidRDefault="6964BC31" w:rsidP="6964BC31">
      <w:pPr>
        <w:pStyle w:val="Heading2"/>
      </w:pPr>
      <w:r w:rsidRPr="6964BC31">
        <w:t>Progress</w:t>
      </w:r>
    </w:p>
    <w:p w14:paraId="7B19B597" w14:textId="3B57FCC3" w:rsidR="6964BC31" w:rsidRDefault="6964BC31" w:rsidP="6964BC31">
      <w:pPr>
        <w:pStyle w:val="Heading3"/>
      </w:pPr>
      <w:r w:rsidRPr="6964BC31">
        <w:t>Person1 – Project manager</w:t>
      </w:r>
    </w:p>
    <w:p w14:paraId="4FECA2C5" w14:textId="5B688496" w:rsidR="6964BC31" w:rsidRDefault="6964BC31" w:rsidP="6964BC31">
      <w:pPr>
        <w:pStyle w:val="Heading3"/>
      </w:pPr>
      <w:r w:rsidRPr="6964BC31">
        <w:t>Person2 – Programmer</w:t>
      </w:r>
    </w:p>
    <w:p w14:paraId="1F533D53" w14:textId="3AC2AAA6" w:rsidR="6964BC31" w:rsidRDefault="6964BC31" w:rsidP="6964BC31">
      <w:pPr>
        <w:pStyle w:val="Heading3"/>
      </w:pPr>
      <w:r w:rsidRPr="6964BC31">
        <w:t>Person3 – Artist/</w:t>
      </w:r>
      <w:proofErr w:type="spellStart"/>
      <w:r w:rsidRPr="6964BC31">
        <w:t>Assests</w:t>
      </w:r>
      <w:proofErr w:type="spellEnd"/>
      <w:r w:rsidRPr="6964BC31">
        <w:t xml:space="preserve"> acquisition</w:t>
      </w:r>
    </w:p>
    <w:p w14:paraId="79913895" w14:textId="3CFBF318" w:rsidR="6964BC31" w:rsidRDefault="6964BC31" w:rsidP="6964BC31">
      <w:pPr>
        <w:pStyle w:val="Heading3"/>
      </w:pPr>
      <w:r w:rsidRPr="6964BC31">
        <w:t>Person4 – Tester</w:t>
      </w:r>
    </w:p>
    <w:p w14:paraId="15A56F15" w14:textId="1D48EB0F" w:rsidR="6964BC31" w:rsidRDefault="6964BC31" w:rsidP="6964BC31">
      <w:pPr>
        <w:pStyle w:val="Heading3"/>
      </w:pPr>
      <w:r w:rsidRPr="6964BC31">
        <w:t>Person5 – Marketing</w:t>
      </w:r>
    </w:p>
    <w:p w14:paraId="639C326C" w14:textId="7519EB94" w:rsidR="6964BC31" w:rsidRDefault="6964BC31" w:rsidP="6964BC31">
      <w:pPr>
        <w:pStyle w:val="Heading3"/>
      </w:pPr>
      <w:r w:rsidRPr="6964BC31">
        <w:t>Person6 – Website Designer</w:t>
      </w:r>
    </w:p>
    <w:p w14:paraId="0EAC0635" w14:textId="534957E2" w:rsidR="6964BC31" w:rsidRDefault="6964BC31" w:rsidP="6964BC31"/>
    <w:p w14:paraId="2DC623B0" w14:textId="4796ECA4" w:rsidR="6964BC31" w:rsidRDefault="6964BC31" w:rsidP="6964BC31"/>
    <w:p w14:paraId="5E5787A5" w14:textId="61E3EFE8" w:rsidR="00914388" w:rsidRDefault="233B89A1" w:rsidP="233B89A1">
      <w:pPr>
        <w:pStyle w:val="Heading1"/>
      </w:pPr>
      <w:r>
        <w:t>Roles</w:t>
      </w:r>
    </w:p>
    <w:p w14:paraId="370E4802" w14:textId="2821020A" w:rsidR="233B89A1" w:rsidRDefault="00112F75" w:rsidP="233B89A1">
      <w:ins w:id="680" w:author="Anthony Brown" w:date="2020-02-05T10:52:00Z">
        <w:r>
          <w:t xml:space="preserve">This </w:t>
        </w:r>
      </w:ins>
      <w:ins w:id="681" w:author="Anthony Brown" w:date="2020-02-05T10:53:00Z">
        <w:r>
          <w:t xml:space="preserve">project requires </w:t>
        </w:r>
      </w:ins>
      <w:r w:rsidR="562C883E">
        <w:t>Six roles</w:t>
      </w:r>
      <w:ins w:id="682" w:author="Anthony Brown" w:date="2020-02-05T10:53:00Z">
        <w:r>
          <w:t xml:space="preserve">,  </w:t>
        </w:r>
      </w:ins>
      <w:del w:id="683" w:author="Anthony Brown" w:date="2020-02-05T10:53:00Z">
        <w:r w:rsidR="562C883E" w:rsidDel="00112F75">
          <w:delText xml:space="preserve"> are required for this group, with them </w:delText>
        </w:r>
      </w:del>
      <w:r w:rsidR="562C883E">
        <w:t>being</w:t>
      </w:r>
      <w:ins w:id="684" w:author="Anthony Brown" w:date="2020-02-05T10:53:00Z">
        <w:r>
          <w:t>:</w:t>
        </w:r>
      </w:ins>
      <w:r w:rsidR="562C883E">
        <w:t xml:space="preserve"> a project manager, a programmer, an artist, a tester/QA, marketer/documentation and a website developer. We have decided to assign static roles to the group </w:t>
      </w:r>
      <w:del w:id="685" w:author="Anthony Brown" w:date="2020-02-05T10:53:00Z">
        <w:r w:rsidR="562C883E" w:rsidDel="00112F75">
          <w:delText xml:space="preserve">in order </w:delText>
        </w:r>
      </w:del>
      <w:r w:rsidR="562C883E">
        <w:t>to maximise our work potential as well as keep good organisation</w:t>
      </w:r>
      <w:ins w:id="686" w:author="Anthony Brown" w:date="2020-02-05T10:53:00Z">
        <w:r>
          <w:t>.</w:t>
        </w:r>
      </w:ins>
      <w:del w:id="687" w:author="Anthony Brown" w:date="2020-02-05T10:53:00Z">
        <w:r w:rsidR="562C883E" w:rsidDel="00112F75">
          <w:delText xml:space="preserve"> and allow the groups skills to be utilised in the best possible way.</w:delText>
        </w:r>
      </w:del>
    </w:p>
    <w:p w14:paraId="27364682" w14:textId="010C53E4" w:rsidR="233B89A1" w:rsidRDefault="233B89A1" w:rsidP="233B89A1">
      <w:pPr>
        <w:pStyle w:val="Heading2"/>
      </w:pPr>
      <w:r w:rsidRPr="233B89A1">
        <w:t>Project manager/Team leader – Person1</w:t>
      </w:r>
    </w:p>
    <w:p w14:paraId="69350619" w14:textId="70E1F782" w:rsidR="233B89A1" w:rsidRDefault="562C883E" w:rsidP="562C883E">
      <w:pPr>
        <w:rPr>
          <w:b/>
          <w:bCs/>
        </w:rPr>
      </w:pPr>
      <w:r>
        <w:t>The project manager/team leader for this project will be responsible for all timing and planning made by our group as well as the general organisation and following up of people's duties and workloads.</w:t>
      </w:r>
    </w:p>
    <w:p w14:paraId="39BC864D" w14:textId="631C9DDD" w:rsidR="233B89A1" w:rsidRDefault="6964BC31" w:rsidP="6964BC31">
      <w:pPr>
        <w:pStyle w:val="Heading2"/>
        <w:rPr>
          <w:b/>
          <w:bCs/>
        </w:rPr>
      </w:pPr>
      <w:r>
        <w:t>Programmer – Person2</w:t>
      </w:r>
    </w:p>
    <w:p w14:paraId="38E0DE9D" w14:textId="7CED9D93" w:rsidR="233B89A1" w:rsidRDefault="562C883E" w:rsidP="233B89A1">
      <w:r>
        <w:t>The programmers in this project will be responsible for creating the flashcard system using unity, including all games, GUI, menus and features of the actual program itself.</w:t>
      </w:r>
    </w:p>
    <w:p w14:paraId="0D4FE9AC" w14:textId="4ED5D972" w:rsidR="233B89A1" w:rsidRDefault="6964BC31" w:rsidP="6964BC31">
      <w:pPr>
        <w:pStyle w:val="Heading2"/>
      </w:pPr>
      <w:r w:rsidRPr="6964BC31">
        <w:t>Artist/Asse</w:t>
      </w:r>
      <w:del w:id="688" w:author="Anthony Brown" w:date="2020-02-05T11:49:00Z">
        <w:r w:rsidRPr="6964BC31" w:rsidDel="00A06CE9">
          <w:delText>s</w:delText>
        </w:r>
      </w:del>
      <w:r w:rsidRPr="6964BC31">
        <w:t>ts acquisition - Person3</w:t>
      </w:r>
    </w:p>
    <w:p w14:paraId="70DAD93E" w14:textId="75A38A22" w:rsidR="233B89A1" w:rsidRDefault="562C883E" w:rsidP="233B89A1">
      <w:r>
        <w:t>This position will be for the acquisition/creation of all artwork designed for the flashcard system, I.e. graphics for buttons, main menus backgrounds, flashcards as well as basic sounds and music.</w:t>
      </w:r>
    </w:p>
    <w:p w14:paraId="17101702" w14:textId="66F81844" w:rsidR="233B89A1" w:rsidRDefault="6964BC31" w:rsidP="233B89A1">
      <w:pPr>
        <w:pStyle w:val="Heading2"/>
      </w:pPr>
      <w:r>
        <w:t>Tester – Person4</w:t>
      </w:r>
      <w:r w:rsidRPr="6964BC31">
        <w:rPr>
          <w:b/>
          <w:bCs/>
        </w:rPr>
        <w:t xml:space="preserve"> //CAN BE CHANGED TO GAME DESIGNER/CONSULTANT OR QA?</w:t>
      </w:r>
    </w:p>
    <w:p w14:paraId="0E18A300" w14:textId="0C616BB8" w:rsidR="233B89A1" w:rsidRDefault="562C883E" w:rsidP="233B89A1">
      <w:r>
        <w:t>The tester will be responsible for using the flashcard system as a user would and reporting on any errors and problems that they have faced during this period to either the programmers or recommend changes to the application</w:t>
      </w:r>
      <w:ins w:id="689" w:author="Anthony Brown" w:date="2020-02-05T11:50:00Z">
        <w:r w:rsidR="00A06CE9">
          <w:t>'</w:t>
        </w:r>
      </w:ins>
      <w:r>
        <w:t xml:space="preserve">s design to make it more </w:t>
      </w:r>
      <w:del w:id="690" w:author="Anthony Brown" w:date="2020-02-05T11:50:00Z">
        <w:r w:rsidDel="00A06CE9">
          <w:delText xml:space="preserve">user </w:delText>
        </w:r>
      </w:del>
      <w:ins w:id="691" w:author="Anthony Brown" w:date="2020-02-05T11:50:00Z">
        <w:r w:rsidR="00A06CE9">
          <w:t>user-</w:t>
        </w:r>
      </w:ins>
      <w:r>
        <w:t>friendly.</w:t>
      </w:r>
    </w:p>
    <w:p w14:paraId="1310BCC1" w14:textId="0CCBE35A" w:rsidR="233B89A1" w:rsidRDefault="233B89A1" w:rsidP="233B89A1">
      <w:pPr>
        <w:pStyle w:val="Heading2"/>
      </w:pPr>
      <w:r>
        <w:t>Marketing/Documentation - Person5</w:t>
      </w:r>
    </w:p>
    <w:p w14:paraId="7F295BA3" w14:textId="07A3EC1F" w:rsidR="233B89A1" w:rsidRDefault="562C883E" w:rsidP="233B89A1">
      <w:r>
        <w:t>Person5 will be responsible for all marketing and presentation materials, including a basic presentation video and any other related marketing information.</w:t>
      </w:r>
    </w:p>
    <w:p w14:paraId="06ABB40F" w14:textId="37A7D09E" w:rsidR="6964BC31" w:rsidRDefault="6964BC31" w:rsidP="6964BC31">
      <w:pPr>
        <w:pStyle w:val="Heading2"/>
      </w:pPr>
      <w:r>
        <w:lastRenderedPageBreak/>
        <w:t>Website Developer- Person6</w:t>
      </w:r>
    </w:p>
    <w:p w14:paraId="75710F1B" w14:textId="455FB4E4" w:rsidR="6964BC31" w:rsidRDefault="6964BC31" w:rsidP="6964BC31">
      <w:pPr>
        <w:rPr>
          <w:b/>
          <w:bCs/>
        </w:rPr>
      </w:pPr>
      <w:r>
        <w:t>We will have a website developer create a basic website that will host our presentation video, a link to download the software, a list of features and a basic manual of how to use it.</w:t>
      </w:r>
    </w:p>
    <w:p w14:paraId="40D6997C" w14:textId="23439AF6" w:rsidR="6964BC31" w:rsidRDefault="562C883E" w:rsidP="6964BC31">
      <w:pPr>
        <w:pStyle w:val="Heading1"/>
      </w:pPr>
      <w:r>
        <w:t>Scope and Limits</w:t>
      </w:r>
    </w:p>
    <w:p w14:paraId="14575C99" w14:textId="6D4C2D82" w:rsidR="562C883E" w:rsidRDefault="562C883E" w:rsidP="562C883E">
      <w:r w:rsidRPr="562C883E">
        <w:t>The general scope of this project does seem to be possible to do in the allotted time, as the project itself is reasonable for six people to create. We have</w:t>
      </w:r>
      <w:ins w:id="692" w:author="Anthony Brown" w:date="2020-02-05T10:54:00Z">
        <w:r w:rsidR="00112F75">
          <w:t>,</w:t>
        </w:r>
      </w:ins>
      <w:r w:rsidRPr="562C883E">
        <w:t xml:space="preserve"> however</w:t>
      </w:r>
      <w:ins w:id="693" w:author="Anthony Brown" w:date="2020-02-05T10:54:00Z">
        <w:r w:rsidR="00112F75">
          <w:t>,</w:t>
        </w:r>
      </w:ins>
      <w:r w:rsidRPr="562C883E">
        <w:t xml:space="preserve"> placed some limits on creating this application to deal with scope creep and help us meet and manage our time and work commitments on this project.</w:t>
      </w:r>
    </w:p>
    <w:p w14:paraId="364E4304" w14:textId="468BA8EB" w:rsidR="562C883E" w:rsidRDefault="562C883E" w:rsidP="562C883E">
      <w:r w:rsidRPr="562C883E">
        <w:t xml:space="preserve">One of these limits has been the </w:t>
      </w:r>
      <w:del w:id="694" w:author="Anthony Brown" w:date="2020-02-05T10:54:00Z">
        <w:r w:rsidRPr="562C883E" w:rsidDel="00112F75">
          <w:delText xml:space="preserve">amount </w:delText>
        </w:r>
      </w:del>
      <w:ins w:id="695" w:author="Anthony Brown" w:date="2020-02-05T10:54:00Z">
        <w:r w:rsidR="00112F75">
          <w:t>number</w:t>
        </w:r>
        <w:r w:rsidR="00112F75" w:rsidRPr="562C883E">
          <w:t xml:space="preserve"> </w:t>
        </w:r>
      </w:ins>
      <w:r w:rsidRPr="562C883E">
        <w:t xml:space="preserve">of </w:t>
      </w:r>
      <w:del w:id="696" w:author="Anthony Brown" w:date="2020-02-05T10:54:00Z">
        <w:r w:rsidRPr="562C883E" w:rsidDel="00112F75">
          <w:delText xml:space="preserve">mini </w:delText>
        </w:r>
      </w:del>
      <w:proofErr w:type="gramStart"/>
      <w:ins w:id="697" w:author="Anthony Brown" w:date="2020-02-05T10:54:00Z">
        <w:r w:rsidR="00112F75" w:rsidRPr="562C883E">
          <w:t>mini</w:t>
        </w:r>
        <w:r w:rsidR="00112F75">
          <w:t>-</w:t>
        </w:r>
      </w:ins>
      <w:r w:rsidRPr="562C883E">
        <w:t>games</w:t>
      </w:r>
      <w:proofErr w:type="gramEnd"/>
      <w:r w:rsidRPr="562C883E">
        <w:t xml:space="preserve"> we will produce, as it stands now, we only plan to add two. Ideally</w:t>
      </w:r>
      <w:ins w:id="698" w:author="Anthony Brown" w:date="2020-02-05T10:55:00Z">
        <w:r w:rsidR="00112F75">
          <w:t>,</w:t>
        </w:r>
      </w:ins>
      <w:r w:rsidRPr="562C883E">
        <w:t xml:space="preserve"> if time and scope constraints weren’t an issue, we would want to add many more </w:t>
      </w:r>
      <w:del w:id="699" w:author="Anthony Brown" w:date="2020-02-05T10:55:00Z">
        <w:r w:rsidRPr="562C883E" w:rsidDel="00112F75">
          <w:delText xml:space="preserve">mini </w:delText>
        </w:r>
      </w:del>
      <w:proofErr w:type="gramStart"/>
      <w:ins w:id="700" w:author="Anthony Brown" w:date="2020-02-05T10:55:00Z">
        <w:r w:rsidR="00112F75" w:rsidRPr="562C883E">
          <w:t>mini</w:t>
        </w:r>
        <w:r w:rsidR="00112F75">
          <w:t>-</w:t>
        </w:r>
      </w:ins>
      <w:r w:rsidRPr="562C883E">
        <w:t>games</w:t>
      </w:r>
      <w:proofErr w:type="gramEnd"/>
      <w:r w:rsidRPr="562C883E">
        <w:t xml:space="preserve"> to the application.</w:t>
      </w:r>
    </w:p>
    <w:p w14:paraId="5831F06B" w14:textId="090571CB" w:rsidR="562C883E" w:rsidRDefault="562C883E" w:rsidP="562C883E">
      <w:r w:rsidRPr="562C883E">
        <w:t>Another limit on our project is the number of flashcards we will create and supply with the application. A set of twenty is a rather modest number</w:t>
      </w:r>
      <w:ins w:id="701" w:author="Anthony Brown" w:date="2020-02-05T10:55:00Z">
        <w:r w:rsidR="00112F75">
          <w:t>. Ideally, we would have many more</w:t>
        </w:r>
      </w:ins>
      <w:del w:id="702" w:author="Anthony Brown" w:date="2020-02-05T10:55:00Z">
        <w:r w:rsidRPr="562C883E" w:rsidDel="00112F75">
          <w:delText>, however creating more than twenty would be ideal</w:delText>
        </w:r>
      </w:del>
      <w:r w:rsidRPr="562C883E">
        <w:t xml:space="preserve">. An ESL flashcard application such as this should have at least 200 or so cards in a stock version. </w:t>
      </w:r>
      <w:ins w:id="703" w:author="Anthony Brown" w:date="2020-02-05T10:56:00Z">
        <w:r w:rsidR="00112F75">
          <w:t xml:space="preserve">We plan an enhancement where </w:t>
        </w:r>
      </w:ins>
      <w:del w:id="704" w:author="Anthony Brown" w:date="2020-02-05T10:56:00Z">
        <w:r w:rsidRPr="562C883E" w:rsidDel="00112F75">
          <w:delText xml:space="preserve">A way to get around this limitation in scope is to allow </w:delText>
        </w:r>
      </w:del>
      <w:ins w:id="705" w:author="Anthony Brown" w:date="2020-02-05T10:56:00Z">
        <w:r w:rsidR="00112F75">
          <w:t xml:space="preserve">the </w:t>
        </w:r>
      </w:ins>
      <w:r w:rsidRPr="562C883E">
        <w:t xml:space="preserve">users </w:t>
      </w:r>
      <w:ins w:id="706" w:author="Anthony Brown" w:date="2020-02-05T10:56:00Z">
        <w:r w:rsidR="00112F75">
          <w:t xml:space="preserve">may </w:t>
        </w:r>
      </w:ins>
      <w:del w:id="707" w:author="Anthony Brown" w:date="2020-02-05T10:56:00Z">
        <w:r w:rsidRPr="562C883E" w:rsidDel="00112F75">
          <w:delText xml:space="preserve">to </w:delText>
        </w:r>
      </w:del>
      <w:r w:rsidRPr="562C883E">
        <w:t xml:space="preserve">create </w:t>
      </w:r>
      <w:del w:id="708" w:author="Anthony Brown" w:date="2020-02-05T10:56:00Z">
        <w:r w:rsidRPr="562C883E" w:rsidDel="00112F75">
          <w:delText xml:space="preserve">and add </w:delText>
        </w:r>
      </w:del>
      <w:r w:rsidRPr="562C883E">
        <w:t>their own flashcards</w:t>
      </w:r>
      <w:del w:id="709" w:author="Anthony Brown" w:date="2020-02-05T10:56:00Z">
        <w:r w:rsidRPr="562C883E" w:rsidDel="00112F75">
          <w:delText xml:space="preserve"> if required</w:delText>
        </w:r>
      </w:del>
      <w:r w:rsidRPr="562C883E">
        <w:t xml:space="preserve">, but </w:t>
      </w:r>
      <w:del w:id="710" w:author="Anthony Brown" w:date="2020-02-05T10:57:00Z">
        <w:r w:rsidRPr="562C883E" w:rsidDel="00112F75">
          <w:delText xml:space="preserve">ideally </w:delText>
        </w:r>
      </w:del>
      <w:ins w:id="711" w:author="Anthony Brown" w:date="2020-02-05T10:57:00Z">
        <w:r w:rsidR="00112F75">
          <w:t xml:space="preserve">we would prefer </w:t>
        </w:r>
      </w:ins>
      <w:r w:rsidRPr="562C883E">
        <w:t xml:space="preserve">more </w:t>
      </w:r>
      <w:del w:id="712" w:author="Anthony Brown" w:date="2020-02-05T10:57:00Z">
        <w:r w:rsidRPr="562C883E" w:rsidDel="00112F75">
          <w:delText xml:space="preserve">should be </w:delText>
        </w:r>
      </w:del>
      <w:ins w:id="713" w:author="Anthony Brown" w:date="2020-02-05T10:57:00Z">
        <w:r w:rsidR="00112F75">
          <w:t xml:space="preserve">flashcards </w:t>
        </w:r>
      </w:ins>
      <w:r w:rsidRPr="562C883E">
        <w:t>bundled with the stock application.</w:t>
      </w:r>
    </w:p>
    <w:p w14:paraId="571DD967" w14:textId="25B339B3" w:rsidR="233B89A1" w:rsidRDefault="562C883E" w:rsidP="233B89A1">
      <w:pPr>
        <w:pStyle w:val="Heading1"/>
      </w:pPr>
      <w:r>
        <w:t>Tools and Technologies</w:t>
      </w:r>
    </w:p>
    <w:p w14:paraId="490F713B" w14:textId="3A561128" w:rsidR="233B89A1" w:rsidRDefault="233B89A1" w:rsidP="233B89A1">
      <w:pPr>
        <w:rPr>
          <w:rFonts w:ascii="Calibri" w:eastAsia="Calibri" w:hAnsi="Calibri" w:cs="Calibri"/>
        </w:rPr>
      </w:pPr>
      <w:r w:rsidRPr="233B89A1">
        <w:rPr>
          <w:rFonts w:ascii="Calibri" w:eastAsia="Calibri" w:hAnsi="Calibri" w:cs="Calibri"/>
        </w:rPr>
        <w:t xml:space="preserve">Our project will require a small collection of different hardware and software to achieve our goals. </w:t>
      </w:r>
      <w:ins w:id="714" w:author="Anthony Brown" w:date="2020-02-05T10:57:00Z">
        <w:r w:rsidR="00112F75">
          <w:rPr>
            <w:rFonts w:ascii="Calibri" w:eastAsia="Calibri" w:hAnsi="Calibri" w:cs="Calibri"/>
          </w:rPr>
          <w:t xml:space="preserve">We have listed below </w:t>
        </w:r>
      </w:ins>
      <w:del w:id="715" w:author="Anthony Brown" w:date="2020-02-05T10:57:00Z">
        <w:r w:rsidRPr="233B89A1" w:rsidDel="00112F75">
          <w:rPr>
            <w:rFonts w:ascii="Calibri" w:eastAsia="Calibri" w:hAnsi="Calibri" w:cs="Calibri"/>
          </w:rPr>
          <w:delText xml:space="preserve">Listed below is </w:delText>
        </w:r>
      </w:del>
      <w:r w:rsidRPr="233B89A1">
        <w:rPr>
          <w:rFonts w:ascii="Calibri" w:eastAsia="Calibri" w:hAnsi="Calibri" w:cs="Calibri"/>
        </w:rPr>
        <w:t xml:space="preserve">the hardware and software that we </w:t>
      </w:r>
      <w:del w:id="716" w:author="Anthony Brown" w:date="2020-02-05T10:58:00Z">
        <w:r w:rsidRPr="233B89A1" w:rsidDel="00112F75">
          <w:rPr>
            <w:rFonts w:ascii="Calibri" w:eastAsia="Calibri" w:hAnsi="Calibri" w:cs="Calibri"/>
          </w:rPr>
          <w:delText>will require</w:delText>
        </w:r>
      </w:del>
      <w:ins w:id="717" w:author="Anthony Brown" w:date="2020-02-05T10:58:00Z">
        <w:r w:rsidR="00112F75">
          <w:rPr>
            <w:rFonts w:ascii="Calibri" w:eastAsia="Calibri" w:hAnsi="Calibri" w:cs="Calibri"/>
          </w:rPr>
          <w:t xml:space="preserve">need and the experience within the group </w:t>
        </w:r>
      </w:ins>
      <w:del w:id="718" w:author="Anthony Brown" w:date="2020-02-05T10:58:00Z">
        <w:r w:rsidRPr="233B89A1" w:rsidDel="00112F75">
          <w:rPr>
            <w:rFonts w:ascii="Calibri" w:eastAsia="Calibri" w:hAnsi="Calibri" w:cs="Calibri"/>
          </w:rPr>
          <w:delText xml:space="preserve"> along with our groups experience with these </w:delText>
        </w:r>
      </w:del>
      <w:ins w:id="719" w:author="Anthony Brown" w:date="2020-02-05T10:58:00Z">
        <w:r w:rsidR="00112F75">
          <w:rPr>
            <w:rFonts w:ascii="Calibri" w:eastAsia="Calibri" w:hAnsi="Calibri" w:cs="Calibri"/>
          </w:rPr>
          <w:t xml:space="preserve">using these </w:t>
        </w:r>
      </w:ins>
      <w:r w:rsidRPr="233B89A1">
        <w:rPr>
          <w:rFonts w:ascii="Calibri" w:eastAsia="Calibri" w:hAnsi="Calibri" w:cs="Calibri"/>
        </w:rPr>
        <w:t>tools</w:t>
      </w:r>
      <w:del w:id="720" w:author="Anthony Brown" w:date="2020-02-05T10:58:00Z">
        <w:r w:rsidRPr="233B89A1" w:rsidDel="00112F75">
          <w:rPr>
            <w:rFonts w:ascii="Calibri" w:eastAsia="Calibri" w:hAnsi="Calibri" w:cs="Calibri"/>
          </w:rPr>
          <w:delText xml:space="preserve"> and technologies</w:delText>
        </w:r>
      </w:del>
      <w:r w:rsidRPr="233B89A1">
        <w:rPr>
          <w:rFonts w:ascii="Calibri" w:eastAsia="Calibri" w:hAnsi="Calibri" w:cs="Calibri"/>
        </w:rPr>
        <w:t>.</w:t>
      </w:r>
    </w:p>
    <w:p w14:paraId="35441B6E" w14:textId="5E1700AA" w:rsidR="233B89A1" w:rsidRDefault="233B89A1" w:rsidP="233B89A1">
      <w:pPr>
        <w:pStyle w:val="Heading2"/>
        <w:rPr>
          <w:rFonts w:ascii="Calibri" w:eastAsia="Calibri" w:hAnsi="Calibri" w:cs="Calibri"/>
          <w:sz w:val="22"/>
          <w:szCs w:val="22"/>
        </w:rPr>
      </w:pPr>
      <w:r w:rsidRPr="233B89A1">
        <w:t>Software required:</w:t>
      </w:r>
    </w:p>
    <w:p w14:paraId="555454F2" w14:textId="0AC8C793" w:rsidR="6964BC31" w:rsidRDefault="6964BC31" w:rsidP="6964BC31">
      <w:pPr>
        <w:pStyle w:val="ListParagraph"/>
        <w:numPr>
          <w:ilvl w:val="0"/>
          <w:numId w:val="5"/>
        </w:numPr>
      </w:pPr>
      <w:r w:rsidRPr="6964BC31">
        <w:t xml:space="preserve">Unity3D (v2019.2.17f1) - License is free for non-commercial use and educational use. </w:t>
      </w:r>
      <w:ins w:id="721" w:author="Anthony Brown" w:date="2020-02-05T11:00:00Z">
        <w:r w:rsidR="00112F75">
          <w:t>U</w:t>
        </w:r>
      </w:ins>
      <w:del w:id="722" w:author="Anthony Brown" w:date="2020-02-05T10:58:00Z">
        <w:r w:rsidRPr="6964BC31" w:rsidDel="00112F75">
          <w:delText>This will be u</w:delText>
        </w:r>
      </w:del>
      <w:r w:rsidRPr="6964BC31">
        <w:t xml:space="preserve">sed </w:t>
      </w:r>
      <w:ins w:id="723" w:author="Anthony Brown" w:date="2020-02-05T11:00:00Z">
        <w:r w:rsidR="00112F75">
          <w:t xml:space="preserve">for </w:t>
        </w:r>
      </w:ins>
      <w:del w:id="724" w:author="Anthony Brown" w:date="2020-02-05T11:00:00Z">
        <w:r w:rsidRPr="6964BC31" w:rsidDel="00112F75">
          <w:delText xml:space="preserve">to </w:delText>
        </w:r>
      </w:del>
      <w:r w:rsidRPr="6964BC31">
        <w:t>creat</w:t>
      </w:r>
      <w:ins w:id="725" w:author="Anthony Brown" w:date="2020-02-05T11:00:00Z">
        <w:r w:rsidR="00112F75">
          <w:t>ing</w:t>
        </w:r>
      </w:ins>
      <w:del w:id="726" w:author="Anthony Brown" w:date="2020-02-05T11:00:00Z">
        <w:r w:rsidRPr="6964BC31" w:rsidDel="00112F75">
          <w:delText>e</w:delText>
        </w:r>
      </w:del>
      <w:r w:rsidRPr="6964BC31">
        <w:t xml:space="preserve"> the actual application using the Unity3D framework.</w:t>
      </w:r>
    </w:p>
    <w:p w14:paraId="71731D3C" w14:textId="47F4D18F" w:rsidR="233B89A1" w:rsidRDefault="6964BC31" w:rsidP="6964BC31">
      <w:pPr>
        <w:pStyle w:val="ListParagraph"/>
        <w:numPr>
          <w:ilvl w:val="0"/>
          <w:numId w:val="5"/>
        </w:numPr>
      </w:pPr>
      <w:r w:rsidRPr="6964BC31">
        <w:t xml:space="preserve">Microsoft Visual Studio (v15.9.17)– License is free for non-commercial use and educational use. </w:t>
      </w:r>
      <w:del w:id="727" w:author="Anthony Brown" w:date="2020-02-05T10:59:00Z">
        <w:r w:rsidRPr="6964BC31" w:rsidDel="00112F75">
          <w:delText>This will be u</w:delText>
        </w:r>
      </w:del>
      <w:ins w:id="728" w:author="Anthony Brown" w:date="2020-02-05T11:00:00Z">
        <w:r w:rsidR="00112F75">
          <w:t>U</w:t>
        </w:r>
      </w:ins>
      <w:r w:rsidRPr="6964BC31">
        <w:t>sed for the programming aspects of the application development in conjunction with Unity3D.</w:t>
      </w:r>
    </w:p>
    <w:p w14:paraId="1759AF93" w14:textId="0B78BC20" w:rsidR="233B89A1" w:rsidRDefault="6964BC31" w:rsidP="6964BC31">
      <w:pPr>
        <w:pStyle w:val="ListParagraph"/>
        <w:numPr>
          <w:ilvl w:val="0"/>
          <w:numId w:val="5"/>
        </w:numPr>
      </w:pPr>
      <w:r w:rsidRPr="6964BC31">
        <w:t xml:space="preserve">Gimp (v2.10.8) – License is free for non-commercial use and educational use. </w:t>
      </w:r>
      <w:del w:id="729" w:author="Anthony Brown" w:date="2020-02-05T10:59:00Z">
        <w:r w:rsidRPr="6964BC31" w:rsidDel="00112F75">
          <w:delText>This will be u</w:delText>
        </w:r>
      </w:del>
      <w:ins w:id="730" w:author="Anthony Brown" w:date="2020-02-05T10:59:00Z">
        <w:r w:rsidR="00112F75">
          <w:t>U</w:t>
        </w:r>
      </w:ins>
      <w:r w:rsidRPr="6964BC31">
        <w:t>sed for flashcard image creation.</w:t>
      </w:r>
    </w:p>
    <w:p w14:paraId="2EFA26AC" w14:textId="2069CD0C" w:rsidR="6964BC31" w:rsidRDefault="6964BC31" w:rsidP="6964BC31">
      <w:pPr>
        <w:pStyle w:val="ListParagraph"/>
        <w:numPr>
          <w:ilvl w:val="0"/>
          <w:numId w:val="5"/>
        </w:numPr>
      </w:pPr>
      <w:r w:rsidRPr="6964BC31">
        <w:t xml:space="preserve">GitHub – </w:t>
      </w:r>
      <w:del w:id="731" w:author="Anthony Brown" w:date="2020-02-05T10:59:00Z">
        <w:r w:rsidRPr="6964BC31" w:rsidDel="00112F75">
          <w:delText>This will be u</w:delText>
        </w:r>
      </w:del>
      <w:ins w:id="732" w:author="Anthony Brown" w:date="2020-02-05T10:59:00Z">
        <w:r w:rsidR="00112F75">
          <w:t>u</w:t>
        </w:r>
      </w:ins>
      <w:r w:rsidRPr="6964BC31">
        <w:t>sed to help us collaborate our work and host our website under a GitHub page.</w:t>
      </w:r>
    </w:p>
    <w:p w14:paraId="71BFC412" w14:textId="330D0B57" w:rsidR="6964BC31" w:rsidRDefault="6964BC31" w:rsidP="6964BC31">
      <w:pPr>
        <w:pStyle w:val="ListParagraph"/>
        <w:numPr>
          <w:ilvl w:val="0"/>
          <w:numId w:val="5"/>
        </w:numPr>
      </w:pPr>
      <w:r w:rsidRPr="6964BC31">
        <w:t>Trello –</w:t>
      </w:r>
      <w:del w:id="733" w:author="Anthony Brown" w:date="2020-02-05T11:00:00Z">
        <w:r w:rsidRPr="6964BC31" w:rsidDel="00112F75">
          <w:delText xml:space="preserve"> This will be </w:delText>
        </w:r>
      </w:del>
      <w:ins w:id="734" w:author="Anthony Brown" w:date="2020-02-05T11:00:00Z">
        <w:r w:rsidR="00112F75">
          <w:t xml:space="preserve"> </w:t>
        </w:r>
      </w:ins>
      <w:r w:rsidRPr="6964BC31">
        <w:t>used to help us organise our workload.</w:t>
      </w:r>
    </w:p>
    <w:p w14:paraId="47BFF845" w14:textId="35520F92" w:rsidR="6964BC31" w:rsidRDefault="6964BC31" w:rsidP="6964BC31">
      <w:pPr>
        <w:pStyle w:val="ListParagraph"/>
        <w:numPr>
          <w:ilvl w:val="0"/>
          <w:numId w:val="5"/>
        </w:numPr>
      </w:pPr>
      <w:r w:rsidRPr="6964BC31">
        <w:t>Slack –</w:t>
      </w:r>
      <w:del w:id="735" w:author="Anthony Brown" w:date="2020-02-05T11:00:00Z">
        <w:r w:rsidRPr="6964BC31" w:rsidDel="00112F75">
          <w:delText xml:space="preserve"> This will be </w:delText>
        </w:r>
      </w:del>
      <w:ins w:id="736" w:author="Anthony Brown" w:date="2020-02-05T11:00:00Z">
        <w:r w:rsidR="00112F75">
          <w:t xml:space="preserve"> </w:t>
        </w:r>
      </w:ins>
      <w:r w:rsidRPr="6964BC31">
        <w:t>used for all text correspondence between the team</w:t>
      </w:r>
    </w:p>
    <w:p w14:paraId="0592E0DA" w14:textId="4205A11E" w:rsidR="6964BC31" w:rsidRDefault="6964BC31" w:rsidP="6964BC31">
      <w:pPr>
        <w:pStyle w:val="ListParagraph"/>
        <w:numPr>
          <w:ilvl w:val="0"/>
          <w:numId w:val="5"/>
        </w:numPr>
      </w:pPr>
      <w:r w:rsidRPr="6964BC31">
        <w:t>Discord –</w:t>
      </w:r>
      <w:del w:id="737" w:author="Anthony Brown" w:date="2020-02-05T11:00:00Z">
        <w:r w:rsidRPr="6964BC31" w:rsidDel="00112F75">
          <w:delText xml:space="preserve"> This will be </w:delText>
        </w:r>
      </w:del>
      <w:ins w:id="738" w:author="Anthony Brown" w:date="2020-02-05T11:00:00Z">
        <w:r w:rsidR="00112F75">
          <w:t xml:space="preserve"> </w:t>
        </w:r>
      </w:ins>
      <w:r w:rsidRPr="6964BC31">
        <w:t>used for our weekly voice meetings.</w:t>
      </w:r>
    </w:p>
    <w:p w14:paraId="4F497E47" w14:textId="6B587452" w:rsidR="233B89A1" w:rsidRDefault="6964BC31" w:rsidP="6964BC31">
      <w:pPr>
        <w:pStyle w:val="ListParagraph"/>
        <w:numPr>
          <w:ilvl w:val="0"/>
          <w:numId w:val="5"/>
        </w:numPr>
      </w:pPr>
      <w:r w:rsidRPr="6964BC31">
        <w:rPr>
          <w:b/>
          <w:bCs/>
        </w:rPr>
        <w:t>INCOMPLETE: WHATEVER VIDEO EDITING SOFTWARE WE USE TO CREATE THE PRESENTATION VIDEO?</w:t>
      </w:r>
    </w:p>
    <w:p w14:paraId="0D8F76BD" w14:textId="3FD869F5" w:rsidR="6964BC31" w:rsidRDefault="6964BC31" w:rsidP="6964BC31">
      <w:pPr>
        <w:pStyle w:val="ListParagraph"/>
        <w:numPr>
          <w:ilvl w:val="0"/>
          <w:numId w:val="5"/>
        </w:numPr>
        <w:rPr>
          <w:b/>
          <w:bCs/>
        </w:rPr>
      </w:pPr>
      <w:r w:rsidRPr="6964BC31">
        <w:rPr>
          <w:b/>
          <w:bCs/>
        </w:rPr>
        <w:t>INCOMPLETE: WHATEVER SOFTWARE WE USE TO CREATE THE WEBSITE AS WELL AS HOSTING ETC (PROBALY GITHUB?)</w:t>
      </w:r>
    </w:p>
    <w:p w14:paraId="3689A9F5" w14:textId="278CB2BF" w:rsidR="233B89A1" w:rsidRDefault="6964BC31" w:rsidP="6964BC31">
      <w:pPr>
        <w:pStyle w:val="Heading2"/>
      </w:pPr>
      <w:r w:rsidRPr="6964BC31">
        <w:t>Hardware required:</w:t>
      </w:r>
    </w:p>
    <w:p w14:paraId="42D57E69" w14:textId="67CFE07A" w:rsidR="233B89A1" w:rsidRDefault="6964BC31" w:rsidP="6964BC31">
      <w:pPr>
        <w:pStyle w:val="ListParagraph"/>
        <w:numPr>
          <w:ilvl w:val="0"/>
          <w:numId w:val="4"/>
        </w:numPr>
        <w:spacing w:after="0"/>
      </w:pPr>
      <w:r w:rsidRPr="6964BC31">
        <w:rPr>
          <w:rFonts w:ascii="Calibri" w:eastAsia="Calibri" w:hAnsi="Calibri" w:cs="Calibri"/>
        </w:rPr>
        <w:t>A computer capable of running Unity3D and Microsoft Visual Studio.</w:t>
      </w:r>
    </w:p>
    <w:p w14:paraId="3B85C97D" w14:textId="6EB37584" w:rsidR="233B89A1" w:rsidRDefault="233B89A1" w:rsidP="233B89A1">
      <w:pPr>
        <w:pStyle w:val="ListParagraph"/>
        <w:numPr>
          <w:ilvl w:val="0"/>
          <w:numId w:val="4"/>
        </w:numPr>
      </w:pPr>
      <w:r w:rsidRPr="233B89A1">
        <w:rPr>
          <w:rFonts w:ascii="Calibri" w:eastAsia="Calibri" w:hAnsi="Calibri" w:cs="Calibri"/>
        </w:rPr>
        <w:t>A microphone for recording sound for the flashcards.</w:t>
      </w:r>
    </w:p>
    <w:p w14:paraId="78B518E6" w14:textId="70974FC2" w:rsidR="233B89A1" w:rsidRDefault="233B89A1" w:rsidP="233B89A1">
      <w:pPr>
        <w:pStyle w:val="ListParagraph"/>
        <w:numPr>
          <w:ilvl w:val="0"/>
          <w:numId w:val="4"/>
        </w:numPr>
      </w:pPr>
      <w:r w:rsidRPr="233B89A1">
        <w:rPr>
          <w:rFonts w:ascii="Calibri" w:eastAsia="Calibri" w:hAnsi="Calibri" w:cs="Calibri"/>
        </w:rPr>
        <w:t>An internet connection to allow online collaboration between the group.</w:t>
      </w:r>
    </w:p>
    <w:p w14:paraId="59DC9A69" w14:textId="2F30A666" w:rsidR="233B89A1" w:rsidRDefault="233B89A1" w:rsidP="233B89A1">
      <w:pPr>
        <w:pStyle w:val="Heading2"/>
      </w:pPr>
      <w:r w:rsidRPr="233B89A1">
        <w:lastRenderedPageBreak/>
        <w:t>Group experience:</w:t>
      </w:r>
    </w:p>
    <w:p w14:paraId="6BA0785D" w14:textId="254764DE" w:rsidR="233B89A1" w:rsidRPr="00112F75" w:rsidRDefault="233B89A1" w:rsidP="233B89A1">
      <w:pPr>
        <w:rPr>
          <w:highlight w:val="yellow"/>
          <w:rPrChange w:id="739" w:author="Anthony Brown" w:date="2020-02-05T11:01:00Z">
            <w:rPr/>
          </w:rPrChange>
        </w:rPr>
      </w:pPr>
      <w:r w:rsidRPr="00112F75">
        <w:rPr>
          <w:highlight w:val="yellow"/>
          <w:rPrChange w:id="740" w:author="Anthony Brown" w:date="2020-02-05T11:01:00Z">
            <w:rPr/>
          </w:rPrChange>
        </w:rPr>
        <w:t xml:space="preserve">Jason </w:t>
      </w:r>
      <w:proofErr w:type="spellStart"/>
      <w:r w:rsidRPr="00112F75">
        <w:rPr>
          <w:highlight w:val="yellow"/>
          <w:rPrChange w:id="741" w:author="Anthony Brown" w:date="2020-02-05T11:01:00Z">
            <w:rPr/>
          </w:rPrChange>
        </w:rPr>
        <w:t>Walstab</w:t>
      </w:r>
      <w:proofErr w:type="spellEnd"/>
      <w:r w:rsidRPr="00112F75">
        <w:rPr>
          <w:highlight w:val="yellow"/>
          <w:rPrChange w:id="742" w:author="Anthony Brown" w:date="2020-02-05T11:01:00Z">
            <w:rPr/>
          </w:rPrChange>
        </w:rPr>
        <w:t xml:space="preserve"> – I have experience at a hobbyist level for Unity3D and Gimp and experience at a professional level for Microsoft Visual Studio (primarily in .NET and C#).</w:t>
      </w:r>
    </w:p>
    <w:p w14:paraId="7993A27C" w14:textId="261433E9" w:rsidR="233B89A1" w:rsidRDefault="6964BC31" w:rsidP="233B89A1">
      <w:pPr>
        <w:rPr>
          <w:b/>
          <w:bCs/>
        </w:rPr>
      </w:pPr>
      <w:r w:rsidRPr="00112F75">
        <w:rPr>
          <w:b/>
          <w:bCs/>
          <w:highlight w:val="yellow"/>
          <w:rPrChange w:id="743" w:author="Anthony Brown" w:date="2020-02-05T11:01:00Z">
            <w:rPr>
              <w:b/>
              <w:bCs/>
            </w:rPr>
          </w:rPrChange>
        </w:rPr>
        <w:t>INCOMPLETE: The rest? No idea you guys fill this is in if you want, maybe we should have someone have experience in video editing software?</w:t>
      </w:r>
    </w:p>
    <w:p w14:paraId="5DDB394C" w14:textId="67440773" w:rsidR="6964BC31" w:rsidRDefault="562C883E" w:rsidP="6964BC31">
      <w:pPr>
        <w:pStyle w:val="Heading1"/>
      </w:pPr>
      <w:r>
        <w:t>Testing</w:t>
      </w:r>
    </w:p>
    <w:p w14:paraId="6E09543D" w14:textId="77777777" w:rsidR="00112F75" w:rsidRDefault="562C883E" w:rsidP="562C883E">
      <w:pPr>
        <w:spacing w:before="240" w:after="0"/>
        <w:rPr>
          <w:ins w:id="744" w:author="Anthony Brown" w:date="2020-02-05T11:04:00Z"/>
        </w:rPr>
      </w:pPr>
      <w:r w:rsidRPr="562C883E">
        <w:t xml:space="preserve">Our group plans to do testing each week during development using </w:t>
      </w:r>
      <w:proofErr w:type="gramStart"/>
      <w:r w:rsidRPr="562C883E">
        <w:t>QA(</w:t>
      </w:r>
      <w:proofErr w:type="gramEnd"/>
      <w:r w:rsidRPr="562C883E">
        <w:t>Quality Assurance) sessions. Each week a new feature will be added to the application</w:t>
      </w:r>
      <w:ins w:id="745" w:author="Anthony Brown" w:date="2020-02-05T11:02:00Z">
        <w:r w:rsidR="00112F75">
          <w:t>. The programmer will initially do basic testing.</w:t>
        </w:r>
      </w:ins>
      <w:del w:id="746" w:author="Anthony Brown" w:date="2020-02-05T11:02:00Z">
        <w:r w:rsidRPr="562C883E" w:rsidDel="00112F75">
          <w:delText>, basic testing will initially done by the programmer</w:delText>
        </w:r>
      </w:del>
      <w:r w:rsidRPr="562C883E">
        <w:t xml:space="preserve"> </w:t>
      </w:r>
    </w:p>
    <w:p w14:paraId="134E25A0" w14:textId="1865413A" w:rsidR="6964BC31" w:rsidRDefault="00112F75" w:rsidP="562C883E">
      <w:pPr>
        <w:spacing w:before="240" w:after="0"/>
        <w:rPr>
          <w:ins w:id="747" w:author="Anthony Brown" w:date="2020-02-05T11:06:00Z"/>
        </w:rPr>
      </w:pPr>
      <w:ins w:id="748" w:author="Anthony Brown" w:date="2020-02-05T11:03:00Z">
        <w:r>
          <w:t>A</w:t>
        </w:r>
      </w:ins>
      <w:del w:id="749" w:author="Anthony Brown" w:date="2020-02-05T11:03:00Z">
        <w:r w:rsidR="562C883E" w:rsidRPr="562C883E" w:rsidDel="00112F75">
          <w:delText>and then followed up at the end of the week with a</w:delText>
        </w:r>
      </w:del>
      <w:r w:rsidR="562C883E" w:rsidRPr="562C883E">
        <w:t xml:space="preserve"> </w:t>
      </w:r>
      <w:ins w:id="750" w:author="Anthony Brown" w:date="2020-02-05T11:03:00Z">
        <w:r>
          <w:t>dedicated project member will do a follow-up QA session</w:t>
        </w:r>
      </w:ins>
      <w:del w:id="751" w:author="Anthony Brown" w:date="2020-02-05T11:03:00Z">
        <w:r w:rsidR="562C883E" w:rsidRPr="562C883E" w:rsidDel="00112F75">
          <w:delText>QA session with a dedicated project member</w:delText>
        </w:r>
      </w:del>
      <w:ins w:id="752" w:author="Anthony Brown" w:date="2020-02-05T11:03:00Z">
        <w:r>
          <w:t xml:space="preserve">. </w:t>
        </w:r>
      </w:ins>
      <w:ins w:id="753" w:author="Anthony Brown" w:date="2020-02-05T11:04:00Z">
        <w:r>
          <w:t xml:space="preserve">In this </w:t>
        </w:r>
        <w:proofErr w:type="gramStart"/>
        <w:r>
          <w:t>session,  t</w:t>
        </w:r>
      </w:ins>
      <w:ins w:id="754" w:author="Anthony Brown" w:date="2020-02-05T11:03:00Z">
        <w:r>
          <w:t>hey</w:t>
        </w:r>
        <w:proofErr w:type="gramEnd"/>
        <w:r>
          <w:t xml:space="preserve"> will </w:t>
        </w:r>
      </w:ins>
      <w:del w:id="755" w:author="Anthony Brown" w:date="2020-02-05T11:03:00Z">
        <w:r w:rsidR="562C883E" w:rsidRPr="562C883E" w:rsidDel="00112F75">
          <w:delText xml:space="preserve"> whose job is to </w:delText>
        </w:r>
      </w:del>
      <w:r w:rsidR="562C883E" w:rsidRPr="562C883E">
        <w:t xml:space="preserve">test the program and write up </w:t>
      </w:r>
      <w:ins w:id="756" w:author="Anthony Brown" w:date="2020-02-05T11:04:00Z">
        <w:r>
          <w:t xml:space="preserve">any </w:t>
        </w:r>
      </w:ins>
      <w:del w:id="757" w:author="Anthony Brown" w:date="2020-02-05T11:04:00Z">
        <w:r w:rsidR="562C883E" w:rsidRPr="562C883E" w:rsidDel="00112F75">
          <w:delText xml:space="preserve">and </w:delText>
        </w:r>
      </w:del>
      <w:r w:rsidR="562C883E" w:rsidRPr="562C883E">
        <w:t xml:space="preserve">errors, issues or problems they </w:t>
      </w:r>
      <w:ins w:id="758" w:author="Anthony Brown" w:date="2020-02-05T11:04:00Z">
        <w:r>
          <w:t xml:space="preserve">find. The </w:t>
        </w:r>
      </w:ins>
      <w:del w:id="759" w:author="Anthony Brown" w:date="2020-02-05T11:04:00Z">
        <w:r w:rsidR="562C883E" w:rsidRPr="562C883E" w:rsidDel="00112F75">
          <w:delText xml:space="preserve">have come across, which the </w:delText>
        </w:r>
      </w:del>
      <w:r w:rsidR="562C883E" w:rsidRPr="562C883E">
        <w:t xml:space="preserve">programmer will then be able to follow up. If </w:t>
      </w:r>
      <w:del w:id="760" w:author="Anthony Brown" w:date="2020-02-05T11:05:00Z">
        <w:r w:rsidR="562C883E" w:rsidRPr="562C883E" w:rsidDel="00112F75">
          <w:delText>a serious problem is encountered by the dedicated QA tester</w:delText>
        </w:r>
      </w:del>
      <w:ins w:id="761" w:author="Anthony Brown" w:date="2020-02-05T11:05:00Z">
        <w:r>
          <w:t>the dedicated QA tester encounters a serious problem</w:t>
        </w:r>
      </w:ins>
      <w:r w:rsidR="562C883E" w:rsidRPr="562C883E">
        <w:t>, the programmer will schedule in another testing session before moving on to add the next applications feature.</w:t>
      </w:r>
    </w:p>
    <w:p w14:paraId="7F840B5C" w14:textId="07B4B898" w:rsidR="00112F75" w:rsidDel="00112F75" w:rsidRDefault="00112F75" w:rsidP="562C883E">
      <w:pPr>
        <w:spacing w:before="240" w:after="0"/>
        <w:rPr>
          <w:del w:id="762" w:author="Anthony Brown" w:date="2020-02-05T11:06:00Z"/>
        </w:rPr>
      </w:pPr>
    </w:p>
    <w:p w14:paraId="7B6A8DC4" w14:textId="77777777" w:rsidR="00112F75" w:rsidRDefault="00112F75" w:rsidP="562C883E">
      <w:pPr>
        <w:rPr>
          <w:ins w:id="763" w:author="Anthony Brown" w:date="2020-02-05T11:06:00Z"/>
        </w:rPr>
      </w:pPr>
    </w:p>
    <w:p w14:paraId="246EBA57" w14:textId="5DF0AB9D" w:rsidR="562C883E" w:rsidRDefault="00112F75" w:rsidP="562C883E">
      <w:ins w:id="764" w:author="Anthony Brown" w:date="2020-02-05T11:05:00Z">
        <w:r>
          <w:t>The development team wil</w:t>
        </w:r>
      </w:ins>
      <w:ins w:id="765" w:author="Anthony Brown" w:date="2020-02-05T11:06:00Z">
        <w:r>
          <w:t xml:space="preserve">l maintain a testing log </w:t>
        </w:r>
      </w:ins>
      <w:del w:id="766" w:author="Anthony Brown" w:date="2020-02-05T11:06:00Z">
        <w:r w:rsidR="562C883E" w:rsidRPr="562C883E" w:rsidDel="00112F75">
          <w:delText>A</w:delText>
        </w:r>
      </w:del>
      <w:del w:id="767" w:author="Anthony Brown" w:date="2020-02-05T11:05:00Z">
        <w:r w:rsidR="562C883E" w:rsidRPr="562C883E" w:rsidDel="00112F75">
          <w:delText xml:space="preserve"> </w:delText>
        </w:r>
      </w:del>
      <w:del w:id="768" w:author="Anthony Brown" w:date="2020-02-05T11:06:00Z">
        <w:r w:rsidR="562C883E" w:rsidRPr="562C883E" w:rsidDel="00112F75">
          <w:delText xml:space="preserve">testing </w:delText>
        </w:r>
      </w:del>
      <w:del w:id="769" w:author="Anthony Brown" w:date="2020-02-05T11:05:00Z">
        <w:r w:rsidR="562C883E" w:rsidRPr="562C883E" w:rsidDel="00112F75">
          <w:delText xml:space="preserve">log </w:delText>
        </w:r>
      </w:del>
      <w:del w:id="770" w:author="Anthony Brown" w:date="2020-02-05T11:06:00Z">
        <w:r w:rsidR="562C883E" w:rsidRPr="562C883E" w:rsidDel="00112F75">
          <w:delText xml:space="preserve">will be written up </w:delText>
        </w:r>
      </w:del>
      <w:r w:rsidR="562C883E" w:rsidRPr="562C883E">
        <w:t>to ensure that all issues found by QA will be followed up by the programmer.</w:t>
      </w:r>
    </w:p>
    <w:tbl>
      <w:tblPr>
        <w:tblStyle w:val="TableGrid"/>
        <w:tblW w:w="0" w:type="auto"/>
        <w:tblLayout w:type="fixed"/>
        <w:tblLook w:val="06A0" w:firstRow="1" w:lastRow="0" w:firstColumn="1" w:lastColumn="0" w:noHBand="1" w:noVBand="1"/>
      </w:tblPr>
      <w:tblGrid>
        <w:gridCol w:w="390"/>
        <w:gridCol w:w="1395"/>
        <w:gridCol w:w="1230"/>
        <w:gridCol w:w="1260"/>
        <w:gridCol w:w="1215"/>
        <w:gridCol w:w="1170"/>
        <w:gridCol w:w="1238"/>
        <w:gridCol w:w="1128"/>
      </w:tblGrid>
      <w:tr w:rsidR="562C883E" w14:paraId="5D3260E9" w14:textId="77777777" w:rsidTr="562C883E">
        <w:tc>
          <w:tcPr>
            <w:tcW w:w="390" w:type="dxa"/>
            <w:shd w:val="clear" w:color="auto" w:fill="00B0F0"/>
          </w:tcPr>
          <w:p w14:paraId="34655D03" w14:textId="2C0ED9CB" w:rsidR="562C883E" w:rsidRDefault="562C883E" w:rsidP="562C883E">
            <w:pPr>
              <w:rPr>
                <w:b/>
                <w:bCs/>
              </w:rPr>
            </w:pPr>
          </w:p>
        </w:tc>
        <w:tc>
          <w:tcPr>
            <w:tcW w:w="1395" w:type="dxa"/>
            <w:shd w:val="clear" w:color="auto" w:fill="00B0F0"/>
          </w:tcPr>
          <w:p w14:paraId="4A758D08" w14:textId="00194141" w:rsidR="562C883E" w:rsidRDefault="562C883E" w:rsidP="562C883E">
            <w:r w:rsidRPr="562C883E">
              <w:rPr>
                <w:b/>
                <w:bCs/>
              </w:rPr>
              <w:t>Monday</w:t>
            </w:r>
          </w:p>
        </w:tc>
        <w:tc>
          <w:tcPr>
            <w:tcW w:w="1230" w:type="dxa"/>
            <w:shd w:val="clear" w:color="auto" w:fill="00B0F0"/>
          </w:tcPr>
          <w:p w14:paraId="727A8266" w14:textId="51C1BC15" w:rsidR="562C883E" w:rsidRDefault="562C883E" w:rsidP="562C883E">
            <w:pPr>
              <w:rPr>
                <w:b/>
                <w:bCs/>
              </w:rPr>
            </w:pPr>
            <w:r w:rsidRPr="562C883E">
              <w:rPr>
                <w:b/>
                <w:bCs/>
              </w:rPr>
              <w:t>Tue</w:t>
            </w:r>
          </w:p>
        </w:tc>
        <w:tc>
          <w:tcPr>
            <w:tcW w:w="1260" w:type="dxa"/>
            <w:shd w:val="clear" w:color="auto" w:fill="00B0F0"/>
          </w:tcPr>
          <w:p w14:paraId="69545B8F" w14:textId="6B2DA131" w:rsidR="562C883E" w:rsidRDefault="562C883E" w:rsidP="562C883E">
            <w:pPr>
              <w:rPr>
                <w:b/>
                <w:bCs/>
              </w:rPr>
            </w:pPr>
            <w:r w:rsidRPr="562C883E">
              <w:rPr>
                <w:b/>
                <w:bCs/>
              </w:rPr>
              <w:t>Wed</w:t>
            </w:r>
          </w:p>
        </w:tc>
        <w:tc>
          <w:tcPr>
            <w:tcW w:w="1215" w:type="dxa"/>
            <w:shd w:val="clear" w:color="auto" w:fill="00B0F0"/>
          </w:tcPr>
          <w:p w14:paraId="333DA773" w14:textId="72B39B73" w:rsidR="562C883E" w:rsidRDefault="562C883E" w:rsidP="562C883E">
            <w:pPr>
              <w:rPr>
                <w:b/>
                <w:bCs/>
              </w:rPr>
            </w:pPr>
            <w:r w:rsidRPr="562C883E">
              <w:rPr>
                <w:b/>
                <w:bCs/>
              </w:rPr>
              <w:t>Thu</w:t>
            </w:r>
          </w:p>
        </w:tc>
        <w:tc>
          <w:tcPr>
            <w:tcW w:w="1170" w:type="dxa"/>
            <w:shd w:val="clear" w:color="auto" w:fill="00B0F0"/>
          </w:tcPr>
          <w:p w14:paraId="31D0ED40" w14:textId="56D79FE8" w:rsidR="562C883E" w:rsidRDefault="562C883E" w:rsidP="562C883E">
            <w:pPr>
              <w:rPr>
                <w:b/>
                <w:bCs/>
              </w:rPr>
            </w:pPr>
            <w:r w:rsidRPr="562C883E">
              <w:rPr>
                <w:b/>
                <w:bCs/>
              </w:rPr>
              <w:t>Fri</w:t>
            </w:r>
          </w:p>
        </w:tc>
        <w:tc>
          <w:tcPr>
            <w:tcW w:w="1238" w:type="dxa"/>
            <w:shd w:val="clear" w:color="auto" w:fill="00B0F0"/>
          </w:tcPr>
          <w:p w14:paraId="0AFB9E66" w14:textId="43F28084" w:rsidR="562C883E" w:rsidRDefault="562C883E" w:rsidP="562C883E">
            <w:pPr>
              <w:rPr>
                <w:b/>
                <w:bCs/>
              </w:rPr>
            </w:pPr>
            <w:r w:rsidRPr="562C883E">
              <w:rPr>
                <w:b/>
                <w:bCs/>
              </w:rPr>
              <w:t>Sat</w:t>
            </w:r>
          </w:p>
        </w:tc>
        <w:tc>
          <w:tcPr>
            <w:tcW w:w="1128" w:type="dxa"/>
            <w:shd w:val="clear" w:color="auto" w:fill="00B0F0"/>
          </w:tcPr>
          <w:p w14:paraId="6862695D" w14:textId="567C6217" w:rsidR="562C883E" w:rsidRDefault="562C883E" w:rsidP="562C883E">
            <w:r w:rsidRPr="562C883E">
              <w:rPr>
                <w:b/>
                <w:bCs/>
              </w:rPr>
              <w:t>Sun</w:t>
            </w:r>
          </w:p>
        </w:tc>
      </w:tr>
      <w:tr w:rsidR="562C883E" w14:paraId="70A026E3" w14:textId="77777777" w:rsidTr="562C883E">
        <w:tc>
          <w:tcPr>
            <w:tcW w:w="390" w:type="dxa"/>
            <w:shd w:val="clear" w:color="auto" w:fill="00B0F0"/>
          </w:tcPr>
          <w:p w14:paraId="382F65BD" w14:textId="2AA31DCF" w:rsidR="562C883E" w:rsidRDefault="562C883E" w:rsidP="562C883E">
            <w:r w:rsidRPr="562C883E">
              <w:rPr>
                <w:b/>
                <w:bCs/>
              </w:rPr>
              <w:t>1</w:t>
            </w:r>
          </w:p>
        </w:tc>
        <w:tc>
          <w:tcPr>
            <w:tcW w:w="1395" w:type="dxa"/>
            <w:shd w:val="clear" w:color="auto" w:fill="E7E6E6" w:themeFill="background2"/>
          </w:tcPr>
          <w:p w14:paraId="73632F29" w14:textId="69253135" w:rsidR="562C883E" w:rsidRDefault="562C883E" w:rsidP="562C883E">
            <w:r w:rsidRPr="562C883E">
              <w:t>Project Planning: Overview</w:t>
            </w:r>
          </w:p>
        </w:tc>
        <w:tc>
          <w:tcPr>
            <w:tcW w:w="1230" w:type="dxa"/>
            <w:shd w:val="clear" w:color="auto" w:fill="E7E6E6" w:themeFill="background2"/>
          </w:tcPr>
          <w:p w14:paraId="35AA802F" w14:textId="7A9921D1" w:rsidR="562C883E" w:rsidRDefault="562C883E" w:rsidP="562C883E">
            <w:r w:rsidRPr="562C883E">
              <w:t>Project Planning:</w:t>
            </w:r>
          </w:p>
          <w:p w14:paraId="1E2027A6" w14:textId="4727F8F6" w:rsidR="562C883E" w:rsidRDefault="562C883E" w:rsidP="562C883E">
            <w:r w:rsidRPr="562C883E">
              <w:t>Ideas</w:t>
            </w:r>
          </w:p>
        </w:tc>
        <w:tc>
          <w:tcPr>
            <w:tcW w:w="1260" w:type="dxa"/>
            <w:shd w:val="clear" w:color="auto" w:fill="E7E6E6" w:themeFill="background2"/>
          </w:tcPr>
          <w:p w14:paraId="533F0F69" w14:textId="3256482D" w:rsidR="562C883E" w:rsidRDefault="562C883E" w:rsidP="562C883E">
            <w:r w:rsidRPr="562C883E">
              <w:t>Project Planning:</w:t>
            </w:r>
          </w:p>
          <w:p w14:paraId="53A38A65" w14:textId="4302AF42" w:rsidR="562C883E" w:rsidRDefault="562C883E" w:rsidP="562C883E">
            <w:r w:rsidRPr="562C883E">
              <w:t>Roles</w:t>
            </w:r>
          </w:p>
        </w:tc>
        <w:tc>
          <w:tcPr>
            <w:tcW w:w="1215" w:type="dxa"/>
            <w:shd w:val="clear" w:color="auto" w:fill="E7E6E6" w:themeFill="background2"/>
          </w:tcPr>
          <w:p w14:paraId="728182A0" w14:textId="59ED8667" w:rsidR="562C883E" w:rsidRDefault="562C883E" w:rsidP="562C883E">
            <w:r w:rsidRPr="562C883E">
              <w:t>Project Planning:</w:t>
            </w:r>
          </w:p>
          <w:p w14:paraId="199809A9" w14:textId="17C248F8" w:rsidR="562C883E" w:rsidRDefault="562C883E" w:rsidP="562C883E">
            <w:r w:rsidRPr="562C883E">
              <w:t>Execution</w:t>
            </w:r>
          </w:p>
        </w:tc>
        <w:tc>
          <w:tcPr>
            <w:tcW w:w="1170" w:type="dxa"/>
            <w:shd w:val="clear" w:color="auto" w:fill="E7E6E6" w:themeFill="background2"/>
          </w:tcPr>
          <w:p w14:paraId="6D4F37FC" w14:textId="6C1707C9" w:rsidR="562C883E" w:rsidRDefault="562C883E" w:rsidP="562C883E">
            <w:r w:rsidRPr="562C883E">
              <w:t>Project Planning:</w:t>
            </w:r>
          </w:p>
          <w:p w14:paraId="205F8BD5" w14:textId="781C64DD" w:rsidR="562C883E" w:rsidRDefault="562C883E" w:rsidP="562C883E">
            <w:r w:rsidRPr="562C883E">
              <w:t>Planning</w:t>
            </w:r>
          </w:p>
        </w:tc>
        <w:tc>
          <w:tcPr>
            <w:tcW w:w="1238" w:type="dxa"/>
            <w:shd w:val="clear" w:color="auto" w:fill="E7E6E6" w:themeFill="background2"/>
          </w:tcPr>
          <w:p w14:paraId="235B66BD" w14:textId="5E412A68" w:rsidR="562C883E" w:rsidRDefault="562C883E" w:rsidP="562C883E">
            <w:r w:rsidRPr="562C883E">
              <w:t>Project Planning:</w:t>
            </w:r>
          </w:p>
          <w:p w14:paraId="75DF4598" w14:textId="63E5FA63" w:rsidR="562C883E" w:rsidRDefault="562C883E" w:rsidP="562C883E">
            <w:r w:rsidRPr="562C883E">
              <w:t>Tools</w:t>
            </w:r>
          </w:p>
        </w:tc>
        <w:tc>
          <w:tcPr>
            <w:tcW w:w="1128" w:type="dxa"/>
            <w:shd w:val="clear" w:color="auto" w:fill="E7E6E6" w:themeFill="background2"/>
          </w:tcPr>
          <w:p w14:paraId="248D9323" w14:textId="4B54CFE1" w:rsidR="562C883E" w:rsidRDefault="562C883E" w:rsidP="562C883E">
            <w:r w:rsidRPr="562C883E">
              <w:t>Project Planning:</w:t>
            </w:r>
          </w:p>
          <w:p w14:paraId="7DCF5E50" w14:textId="742909B3" w:rsidR="562C883E" w:rsidRDefault="562C883E" w:rsidP="562C883E">
            <w:r w:rsidRPr="562C883E">
              <w:t>Review</w:t>
            </w:r>
          </w:p>
        </w:tc>
      </w:tr>
      <w:tr w:rsidR="562C883E" w14:paraId="225EB169" w14:textId="77777777" w:rsidTr="562C883E">
        <w:tc>
          <w:tcPr>
            <w:tcW w:w="390" w:type="dxa"/>
            <w:shd w:val="clear" w:color="auto" w:fill="00B0F0"/>
          </w:tcPr>
          <w:p w14:paraId="1F95422F" w14:textId="721FE115" w:rsidR="562C883E" w:rsidRDefault="562C883E" w:rsidP="562C883E">
            <w:r w:rsidRPr="562C883E">
              <w:rPr>
                <w:b/>
                <w:bCs/>
              </w:rPr>
              <w:t>2</w:t>
            </w:r>
          </w:p>
        </w:tc>
        <w:tc>
          <w:tcPr>
            <w:tcW w:w="1395" w:type="dxa"/>
            <w:shd w:val="clear" w:color="auto" w:fill="E7E6E6" w:themeFill="background2"/>
          </w:tcPr>
          <w:p w14:paraId="5E02B778" w14:textId="3FC14B27" w:rsidR="562C883E" w:rsidRDefault="562C883E" w:rsidP="562C883E">
            <w:r w:rsidRPr="562C883E">
              <w:t>Discord Meeting (8PM)</w:t>
            </w:r>
          </w:p>
        </w:tc>
        <w:tc>
          <w:tcPr>
            <w:tcW w:w="1230" w:type="dxa"/>
          </w:tcPr>
          <w:p w14:paraId="7B8853BF" w14:textId="75FB1EED" w:rsidR="562C883E" w:rsidRDefault="562C883E" w:rsidP="562C883E">
            <w:r w:rsidRPr="562C883E">
              <w:t>S: Main Menu</w:t>
            </w:r>
          </w:p>
          <w:p w14:paraId="674F664D" w14:textId="7893D8DA" w:rsidR="562C883E" w:rsidRDefault="562C883E" w:rsidP="562C883E"/>
        </w:tc>
        <w:tc>
          <w:tcPr>
            <w:tcW w:w="1260" w:type="dxa"/>
          </w:tcPr>
          <w:p w14:paraId="2BFE4A26" w14:textId="1454517D" w:rsidR="562C883E" w:rsidRDefault="562C883E" w:rsidP="562C883E">
            <w:r w:rsidRPr="562C883E">
              <w:t>S: Demo Video Draft</w:t>
            </w:r>
          </w:p>
        </w:tc>
        <w:tc>
          <w:tcPr>
            <w:tcW w:w="1215" w:type="dxa"/>
          </w:tcPr>
          <w:p w14:paraId="12B499BC" w14:textId="4E8BB83F" w:rsidR="562C883E" w:rsidRDefault="562C883E" w:rsidP="562C883E"/>
        </w:tc>
        <w:tc>
          <w:tcPr>
            <w:tcW w:w="1170" w:type="dxa"/>
          </w:tcPr>
          <w:p w14:paraId="3EF1A60F" w14:textId="1F1B9F19" w:rsidR="562C883E" w:rsidRDefault="562C883E" w:rsidP="562C883E">
            <w:r w:rsidRPr="562C883E">
              <w:t>E: Main Menu</w:t>
            </w:r>
          </w:p>
        </w:tc>
        <w:tc>
          <w:tcPr>
            <w:tcW w:w="1238" w:type="dxa"/>
          </w:tcPr>
          <w:p w14:paraId="1189407C" w14:textId="4E780FA3" w:rsidR="562C883E" w:rsidRDefault="562C883E" w:rsidP="562C883E">
            <w:r w:rsidRPr="562C883E">
              <w:t>S: Flashcard images set (+20 cards)</w:t>
            </w:r>
          </w:p>
        </w:tc>
        <w:tc>
          <w:tcPr>
            <w:tcW w:w="1128" w:type="dxa"/>
          </w:tcPr>
          <w:p w14:paraId="39232A2D" w14:textId="121EB79D" w:rsidR="562C883E" w:rsidRDefault="562C883E" w:rsidP="562C883E">
            <w:r w:rsidRPr="562C883E">
              <w:t>S: QA Session #1</w:t>
            </w:r>
          </w:p>
        </w:tc>
      </w:tr>
      <w:tr w:rsidR="562C883E" w14:paraId="2FD25DFA" w14:textId="77777777" w:rsidTr="562C883E">
        <w:tc>
          <w:tcPr>
            <w:tcW w:w="390" w:type="dxa"/>
            <w:shd w:val="clear" w:color="auto" w:fill="00B0F0"/>
          </w:tcPr>
          <w:p w14:paraId="059F0A5B" w14:textId="74DC4915" w:rsidR="562C883E" w:rsidRDefault="562C883E" w:rsidP="562C883E">
            <w:r w:rsidRPr="562C883E">
              <w:rPr>
                <w:b/>
                <w:bCs/>
              </w:rPr>
              <w:t>3</w:t>
            </w:r>
          </w:p>
        </w:tc>
        <w:tc>
          <w:tcPr>
            <w:tcW w:w="1395" w:type="dxa"/>
            <w:shd w:val="clear" w:color="auto" w:fill="E7E6E6" w:themeFill="background2"/>
          </w:tcPr>
          <w:p w14:paraId="6241DABE" w14:textId="54DBF7D8" w:rsidR="562C883E" w:rsidRDefault="562C883E" w:rsidP="562C883E">
            <w:r w:rsidRPr="562C883E">
              <w:t>Discord Meeting (8PM)</w:t>
            </w:r>
          </w:p>
        </w:tc>
        <w:tc>
          <w:tcPr>
            <w:tcW w:w="1230" w:type="dxa"/>
          </w:tcPr>
          <w:p w14:paraId="2B14CC9A" w14:textId="5378A065" w:rsidR="562C883E" w:rsidRDefault="562C883E" w:rsidP="562C883E">
            <w:r w:rsidRPr="562C883E">
              <w:t>S: QA Session #1</w:t>
            </w:r>
          </w:p>
        </w:tc>
        <w:tc>
          <w:tcPr>
            <w:tcW w:w="1260" w:type="dxa"/>
          </w:tcPr>
          <w:p w14:paraId="4A740106" w14:textId="07AF7241" w:rsidR="562C883E" w:rsidRDefault="562C883E" w:rsidP="562C883E">
            <w:r w:rsidRPr="562C883E">
              <w:t>E: Flashcard images set (+20 cards)</w:t>
            </w:r>
          </w:p>
        </w:tc>
        <w:tc>
          <w:tcPr>
            <w:tcW w:w="1215" w:type="dxa"/>
          </w:tcPr>
          <w:p w14:paraId="019D1EBD" w14:textId="2CC884AD" w:rsidR="562C883E" w:rsidRDefault="562C883E" w:rsidP="562C883E">
            <w:r w:rsidRPr="562C883E">
              <w:t>S: Flashcard Audio (2)</w:t>
            </w:r>
          </w:p>
          <w:p w14:paraId="4CE04E5B" w14:textId="217342FD" w:rsidR="562C883E" w:rsidRDefault="562C883E" w:rsidP="562C883E"/>
        </w:tc>
        <w:tc>
          <w:tcPr>
            <w:tcW w:w="1170" w:type="dxa"/>
          </w:tcPr>
          <w:p w14:paraId="188A643D" w14:textId="78E6EE23" w:rsidR="562C883E" w:rsidRDefault="562C883E" w:rsidP="562C883E">
            <w:r w:rsidRPr="562C883E">
              <w:t>E: Demo Video Draft</w:t>
            </w:r>
          </w:p>
        </w:tc>
        <w:tc>
          <w:tcPr>
            <w:tcW w:w="1238" w:type="dxa"/>
          </w:tcPr>
          <w:p w14:paraId="117C628B" w14:textId="36F72812" w:rsidR="562C883E" w:rsidRDefault="562C883E" w:rsidP="562C883E">
            <w:r w:rsidRPr="562C883E">
              <w:t>E: Flashcard Audio (2)</w:t>
            </w:r>
          </w:p>
        </w:tc>
        <w:tc>
          <w:tcPr>
            <w:tcW w:w="1128" w:type="dxa"/>
          </w:tcPr>
          <w:p w14:paraId="5F0FB6AE" w14:textId="4D1AF891" w:rsidR="562C883E" w:rsidRDefault="562C883E" w:rsidP="562C883E">
            <w:r w:rsidRPr="562C883E">
              <w:t>S: Demo Video Final</w:t>
            </w:r>
          </w:p>
        </w:tc>
      </w:tr>
      <w:tr w:rsidR="562C883E" w14:paraId="6C65DBC3" w14:textId="77777777" w:rsidTr="562C883E">
        <w:tc>
          <w:tcPr>
            <w:tcW w:w="390" w:type="dxa"/>
            <w:shd w:val="clear" w:color="auto" w:fill="00B0F0"/>
          </w:tcPr>
          <w:p w14:paraId="01A1D1A0" w14:textId="0EB24D61" w:rsidR="562C883E" w:rsidRDefault="562C883E" w:rsidP="562C883E">
            <w:r w:rsidRPr="562C883E">
              <w:rPr>
                <w:b/>
                <w:bCs/>
              </w:rPr>
              <w:t>4</w:t>
            </w:r>
          </w:p>
        </w:tc>
        <w:tc>
          <w:tcPr>
            <w:tcW w:w="1395" w:type="dxa"/>
            <w:shd w:val="clear" w:color="auto" w:fill="E7E6E6" w:themeFill="background2"/>
          </w:tcPr>
          <w:p w14:paraId="6FCADD62" w14:textId="01A8EE60" w:rsidR="562C883E" w:rsidRDefault="562C883E" w:rsidP="562C883E">
            <w:r w:rsidRPr="562C883E">
              <w:t>Discord Meeting (8PM)</w:t>
            </w:r>
          </w:p>
        </w:tc>
        <w:tc>
          <w:tcPr>
            <w:tcW w:w="1230" w:type="dxa"/>
          </w:tcPr>
          <w:p w14:paraId="7949632E" w14:textId="42777B24" w:rsidR="562C883E" w:rsidRDefault="562C883E" w:rsidP="562C883E">
            <w:r w:rsidRPr="562C883E">
              <w:t>S: Flashcard Selection System</w:t>
            </w:r>
          </w:p>
        </w:tc>
        <w:tc>
          <w:tcPr>
            <w:tcW w:w="1260" w:type="dxa"/>
          </w:tcPr>
          <w:p w14:paraId="3006704D" w14:textId="66345684" w:rsidR="562C883E" w:rsidRDefault="562C883E" w:rsidP="562C883E">
            <w:r w:rsidRPr="562C883E">
              <w:t>S: Basic Website Creation</w:t>
            </w:r>
          </w:p>
        </w:tc>
        <w:tc>
          <w:tcPr>
            <w:tcW w:w="1215" w:type="dxa"/>
          </w:tcPr>
          <w:p w14:paraId="62F97657" w14:textId="752450CA" w:rsidR="562C883E" w:rsidRDefault="562C883E" w:rsidP="562C883E"/>
        </w:tc>
        <w:tc>
          <w:tcPr>
            <w:tcW w:w="1170" w:type="dxa"/>
          </w:tcPr>
          <w:p w14:paraId="72CC217C" w14:textId="3220CA05" w:rsidR="562C883E" w:rsidRDefault="562C883E" w:rsidP="562C883E"/>
        </w:tc>
        <w:tc>
          <w:tcPr>
            <w:tcW w:w="1238" w:type="dxa"/>
          </w:tcPr>
          <w:p w14:paraId="042BF6E6" w14:textId="3219F179" w:rsidR="562C883E" w:rsidRDefault="562C883E" w:rsidP="562C883E">
            <w:r w:rsidRPr="562C883E">
              <w:t>E: Flashcard Selection System</w:t>
            </w:r>
          </w:p>
        </w:tc>
        <w:tc>
          <w:tcPr>
            <w:tcW w:w="1128" w:type="dxa"/>
          </w:tcPr>
          <w:p w14:paraId="134984CC" w14:textId="15186AD9" w:rsidR="562C883E" w:rsidRDefault="562C883E" w:rsidP="562C883E">
            <w:r w:rsidRPr="562C883E">
              <w:t>S: QA Session #2</w:t>
            </w:r>
          </w:p>
        </w:tc>
      </w:tr>
      <w:tr w:rsidR="562C883E" w14:paraId="6666504B" w14:textId="77777777" w:rsidTr="562C883E">
        <w:tc>
          <w:tcPr>
            <w:tcW w:w="390" w:type="dxa"/>
            <w:shd w:val="clear" w:color="auto" w:fill="00B0F0"/>
          </w:tcPr>
          <w:p w14:paraId="5A93509C" w14:textId="50CD23D3" w:rsidR="562C883E" w:rsidRDefault="562C883E" w:rsidP="562C883E">
            <w:r w:rsidRPr="562C883E">
              <w:rPr>
                <w:b/>
                <w:bCs/>
              </w:rPr>
              <w:t>5</w:t>
            </w:r>
          </w:p>
        </w:tc>
        <w:tc>
          <w:tcPr>
            <w:tcW w:w="1395" w:type="dxa"/>
            <w:shd w:val="clear" w:color="auto" w:fill="E7E6E6" w:themeFill="background2"/>
          </w:tcPr>
          <w:p w14:paraId="69FA1140" w14:textId="42297338" w:rsidR="562C883E" w:rsidRDefault="562C883E" w:rsidP="562C883E">
            <w:r w:rsidRPr="562C883E">
              <w:t>Discord Meeting (8PM)</w:t>
            </w:r>
          </w:p>
        </w:tc>
        <w:tc>
          <w:tcPr>
            <w:tcW w:w="1230" w:type="dxa"/>
          </w:tcPr>
          <w:p w14:paraId="055F7757" w14:textId="0CF9D8DC" w:rsidR="562C883E" w:rsidRDefault="562C883E" w:rsidP="562C883E">
            <w:r w:rsidRPr="562C883E">
              <w:t>E: QA Session #2</w:t>
            </w:r>
          </w:p>
          <w:p w14:paraId="46194FEB" w14:textId="1D9BA6C7" w:rsidR="562C883E" w:rsidRDefault="562C883E" w:rsidP="562C883E"/>
        </w:tc>
        <w:tc>
          <w:tcPr>
            <w:tcW w:w="1260" w:type="dxa"/>
          </w:tcPr>
          <w:p w14:paraId="1E36E464" w14:textId="45B39FD1" w:rsidR="562C883E" w:rsidRDefault="562C883E" w:rsidP="562C883E">
            <w:r w:rsidRPr="562C883E">
              <w:t xml:space="preserve">S: </w:t>
            </w:r>
            <w:del w:id="771" w:author="Anthony Brown" w:date="2020-02-05T11:50:00Z">
              <w:r w:rsidRPr="562C883E" w:rsidDel="00A06CE9">
                <w:delText xml:space="preserve">Mini </w:delText>
              </w:r>
            </w:del>
            <w:ins w:id="772" w:author="Anthony Brown" w:date="2020-02-05T11:50:00Z">
              <w:r w:rsidR="00A06CE9" w:rsidRPr="562C883E">
                <w:t>Mini</w:t>
              </w:r>
              <w:r w:rsidR="00A06CE9">
                <w:t>-</w:t>
              </w:r>
            </w:ins>
            <w:r w:rsidRPr="562C883E">
              <w:t>Game #1</w:t>
            </w:r>
          </w:p>
        </w:tc>
        <w:tc>
          <w:tcPr>
            <w:tcW w:w="1215" w:type="dxa"/>
          </w:tcPr>
          <w:p w14:paraId="296B07E3" w14:textId="06CCFCD8" w:rsidR="562C883E" w:rsidRDefault="562C883E" w:rsidP="562C883E"/>
        </w:tc>
        <w:tc>
          <w:tcPr>
            <w:tcW w:w="1170" w:type="dxa"/>
          </w:tcPr>
          <w:p w14:paraId="42743CEA" w14:textId="3450A604" w:rsidR="562C883E" w:rsidRDefault="562C883E" w:rsidP="562C883E"/>
        </w:tc>
        <w:tc>
          <w:tcPr>
            <w:tcW w:w="1238" w:type="dxa"/>
          </w:tcPr>
          <w:p w14:paraId="4C6E684F" w14:textId="4A28DD16" w:rsidR="562C883E" w:rsidRDefault="562C883E" w:rsidP="562C883E">
            <w:r w:rsidRPr="562C883E">
              <w:t xml:space="preserve">E: </w:t>
            </w:r>
            <w:del w:id="773" w:author="Anthony Brown" w:date="2020-02-05T11:50:00Z">
              <w:r w:rsidRPr="562C883E" w:rsidDel="00A06CE9">
                <w:delText xml:space="preserve">Mini </w:delText>
              </w:r>
            </w:del>
            <w:ins w:id="774" w:author="Anthony Brown" w:date="2020-02-05T11:50:00Z">
              <w:r w:rsidR="00A06CE9" w:rsidRPr="562C883E">
                <w:t>Mini</w:t>
              </w:r>
              <w:r w:rsidR="00A06CE9">
                <w:t>-</w:t>
              </w:r>
            </w:ins>
            <w:r w:rsidRPr="562C883E">
              <w:t>Game #1</w:t>
            </w:r>
          </w:p>
        </w:tc>
        <w:tc>
          <w:tcPr>
            <w:tcW w:w="1128" w:type="dxa"/>
          </w:tcPr>
          <w:p w14:paraId="0CAF1206" w14:textId="5AD58E35" w:rsidR="562C883E" w:rsidRDefault="562C883E" w:rsidP="562C883E">
            <w:r w:rsidRPr="562C883E">
              <w:t>S: QA Session #3</w:t>
            </w:r>
          </w:p>
        </w:tc>
      </w:tr>
      <w:tr w:rsidR="562C883E" w14:paraId="5443E6BC" w14:textId="77777777" w:rsidTr="562C883E">
        <w:tc>
          <w:tcPr>
            <w:tcW w:w="390" w:type="dxa"/>
            <w:shd w:val="clear" w:color="auto" w:fill="00B0F0"/>
          </w:tcPr>
          <w:p w14:paraId="7B3964EB" w14:textId="10CE014F" w:rsidR="562C883E" w:rsidRDefault="562C883E" w:rsidP="562C883E">
            <w:r w:rsidRPr="562C883E">
              <w:rPr>
                <w:b/>
                <w:bCs/>
              </w:rPr>
              <w:t>6</w:t>
            </w:r>
          </w:p>
        </w:tc>
        <w:tc>
          <w:tcPr>
            <w:tcW w:w="1395" w:type="dxa"/>
            <w:shd w:val="clear" w:color="auto" w:fill="E7E6E6" w:themeFill="background2"/>
          </w:tcPr>
          <w:p w14:paraId="24A06E7E" w14:textId="0605DCAD" w:rsidR="562C883E" w:rsidRDefault="562C883E" w:rsidP="562C883E">
            <w:r w:rsidRPr="562C883E">
              <w:t>Discord Meeting (8PM)</w:t>
            </w:r>
          </w:p>
        </w:tc>
        <w:tc>
          <w:tcPr>
            <w:tcW w:w="1230" w:type="dxa"/>
          </w:tcPr>
          <w:p w14:paraId="08B2A66F" w14:textId="0EF1C2AE" w:rsidR="562C883E" w:rsidRDefault="562C883E" w:rsidP="562C883E">
            <w:r w:rsidRPr="562C883E">
              <w:t>E: QA Session #3</w:t>
            </w:r>
          </w:p>
        </w:tc>
        <w:tc>
          <w:tcPr>
            <w:tcW w:w="1260" w:type="dxa"/>
          </w:tcPr>
          <w:p w14:paraId="2060BDA6" w14:textId="47052D37" w:rsidR="562C883E" w:rsidRDefault="562C883E" w:rsidP="562C883E">
            <w:r w:rsidRPr="562C883E">
              <w:t>E: Basic Website Creation</w:t>
            </w:r>
          </w:p>
        </w:tc>
        <w:tc>
          <w:tcPr>
            <w:tcW w:w="1215" w:type="dxa"/>
          </w:tcPr>
          <w:p w14:paraId="444F8F97" w14:textId="28FEB043" w:rsidR="562C883E" w:rsidRDefault="562C883E" w:rsidP="562C883E">
            <w:r w:rsidRPr="562C883E">
              <w:t>E: Demo Video Final</w:t>
            </w:r>
          </w:p>
        </w:tc>
        <w:tc>
          <w:tcPr>
            <w:tcW w:w="1170" w:type="dxa"/>
          </w:tcPr>
          <w:p w14:paraId="46F22646" w14:textId="0A08FAAB" w:rsidR="562C883E" w:rsidRDefault="562C883E" w:rsidP="562C883E">
            <w:r w:rsidRPr="562C883E">
              <w:t>S: Finalise Project Report</w:t>
            </w:r>
          </w:p>
        </w:tc>
        <w:tc>
          <w:tcPr>
            <w:tcW w:w="1238" w:type="dxa"/>
          </w:tcPr>
          <w:p w14:paraId="4D4F81A0" w14:textId="730D3D52" w:rsidR="562C883E" w:rsidRDefault="562C883E" w:rsidP="562C883E"/>
        </w:tc>
        <w:tc>
          <w:tcPr>
            <w:tcW w:w="1128" w:type="dxa"/>
          </w:tcPr>
          <w:p w14:paraId="5BFE38A0" w14:textId="7A847609" w:rsidR="562C883E" w:rsidRDefault="562C883E" w:rsidP="562C883E">
            <w:r w:rsidRPr="562C883E">
              <w:t>E: Finalise Project Report</w:t>
            </w:r>
          </w:p>
        </w:tc>
      </w:tr>
      <w:tr w:rsidR="562C883E" w14:paraId="0650989E" w14:textId="77777777" w:rsidTr="562C883E">
        <w:tc>
          <w:tcPr>
            <w:tcW w:w="9026" w:type="dxa"/>
            <w:gridSpan w:val="8"/>
            <w:shd w:val="clear" w:color="auto" w:fill="D0CECE" w:themeFill="background2" w:themeFillShade="E6"/>
          </w:tcPr>
          <w:p w14:paraId="69A14B5D" w14:textId="1DDF5193" w:rsidR="562C883E" w:rsidRDefault="562C883E" w:rsidP="562C883E">
            <w:pPr>
              <w:rPr>
                <w:b/>
                <w:bCs/>
              </w:rPr>
            </w:pPr>
            <w:r w:rsidRPr="562C883E">
              <w:rPr>
                <w:b/>
                <w:bCs/>
              </w:rPr>
              <w:t>MODULE IS OVER AT THIS POINT AND OUR WORK IS DONE; THE BELOW TIMEFRAME IS PROJECT PLANNING THAT WE DON’T ACTUALLY HAVE TO DO...not finished this bit below yet, will fill in with bs later.</w:t>
            </w:r>
          </w:p>
        </w:tc>
      </w:tr>
      <w:tr w:rsidR="562C883E" w14:paraId="723ED080" w14:textId="77777777" w:rsidTr="562C883E">
        <w:tc>
          <w:tcPr>
            <w:tcW w:w="390" w:type="dxa"/>
            <w:shd w:val="clear" w:color="auto" w:fill="00B0F0"/>
          </w:tcPr>
          <w:p w14:paraId="56E65A81" w14:textId="0828D310" w:rsidR="562C883E" w:rsidRDefault="562C883E" w:rsidP="562C883E">
            <w:r w:rsidRPr="562C883E">
              <w:rPr>
                <w:b/>
                <w:bCs/>
              </w:rPr>
              <w:t>7</w:t>
            </w:r>
          </w:p>
        </w:tc>
        <w:tc>
          <w:tcPr>
            <w:tcW w:w="1395" w:type="dxa"/>
            <w:shd w:val="clear" w:color="auto" w:fill="E7E6E6" w:themeFill="background2"/>
          </w:tcPr>
          <w:p w14:paraId="6EFE33C7" w14:textId="3FBB9826" w:rsidR="562C883E" w:rsidRDefault="562C883E" w:rsidP="562C883E">
            <w:r w:rsidRPr="562C883E">
              <w:t>Discord Meeting (8PM)</w:t>
            </w:r>
          </w:p>
        </w:tc>
        <w:tc>
          <w:tcPr>
            <w:tcW w:w="1230" w:type="dxa"/>
          </w:tcPr>
          <w:p w14:paraId="79B6631F" w14:textId="3CD80234" w:rsidR="562C883E" w:rsidRDefault="562C883E" w:rsidP="562C883E">
            <w:r w:rsidRPr="562C883E">
              <w:t xml:space="preserve">S: </w:t>
            </w:r>
            <w:del w:id="775" w:author="Anthony Brown" w:date="2020-02-05T11:51:00Z">
              <w:r w:rsidRPr="562C883E" w:rsidDel="00A06CE9">
                <w:delText xml:space="preserve">Mini </w:delText>
              </w:r>
            </w:del>
            <w:ins w:id="776" w:author="Anthony Brown" w:date="2020-02-05T11:51:00Z">
              <w:r w:rsidR="00A06CE9" w:rsidRPr="562C883E">
                <w:t>Mini</w:t>
              </w:r>
              <w:r w:rsidR="00A06CE9">
                <w:t>-</w:t>
              </w:r>
            </w:ins>
            <w:r w:rsidRPr="562C883E">
              <w:t>Game #2</w:t>
            </w:r>
          </w:p>
          <w:p w14:paraId="771E389E" w14:textId="7C3F2A8C" w:rsidR="562C883E" w:rsidRDefault="562C883E" w:rsidP="562C883E"/>
        </w:tc>
        <w:tc>
          <w:tcPr>
            <w:tcW w:w="1260" w:type="dxa"/>
          </w:tcPr>
          <w:p w14:paraId="12CC7717" w14:textId="3220CA05" w:rsidR="562C883E" w:rsidRDefault="562C883E" w:rsidP="562C883E"/>
        </w:tc>
        <w:tc>
          <w:tcPr>
            <w:tcW w:w="1215" w:type="dxa"/>
          </w:tcPr>
          <w:p w14:paraId="2B3A979E" w14:textId="3220CA05" w:rsidR="562C883E" w:rsidRDefault="562C883E" w:rsidP="562C883E"/>
        </w:tc>
        <w:tc>
          <w:tcPr>
            <w:tcW w:w="1170" w:type="dxa"/>
          </w:tcPr>
          <w:p w14:paraId="1728EA5E" w14:textId="3220CA05" w:rsidR="562C883E" w:rsidRDefault="562C883E" w:rsidP="562C883E"/>
        </w:tc>
        <w:tc>
          <w:tcPr>
            <w:tcW w:w="1238" w:type="dxa"/>
          </w:tcPr>
          <w:p w14:paraId="0280D17E" w14:textId="1E6AECF5" w:rsidR="562C883E" w:rsidRDefault="562C883E" w:rsidP="562C883E">
            <w:r w:rsidRPr="562C883E">
              <w:t xml:space="preserve">E: </w:t>
            </w:r>
            <w:del w:id="777" w:author="Anthony Brown" w:date="2020-02-05T11:51:00Z">
              <w:r w:rsidRPr="562C883E" w:rsidDel="00A06CE9">
                <w:delText xml:space="preserve">Mini </w:delText>
              </w:r>
            </w:del>
            <w:ins w:id="778" w:author="Anthony Brown" w:date="2020-02-05T11:51:00Z">
              <w:r w:rsidR="00A06CE9" w:rsidRPr="562C883E">
                <w:t>Mini</w:t>
              </w:r>
              <w:r w:rsidR="00A06CE9">
                <w:t>-</w:t>
              </w:r>
            </w:ins>
            <w:r w:rsidRPr="562C883E">
              <w:t>Game #2</w:t>
            </w:r>
          </w:p>
        </w:tc>
        <w:tc>
          <w:tcPr>
            <w:tcW w:w="1128" w:type="dxa"/>
          </w:tcPr>
          <w:p w14:paraId="37413246" w14:textId="6DEE93FA" w:rsidR="562C883E" w:rsidRDefault="562C883E" w:rsidP="562C883E">
            <w:r w:rsidRPr="562C883E">
              <w:t>S: QA Session #4</w:t>
            </w:r>
          </w:p>
        </w:tc>
      </w:tr>
      <w:tr w:rsidR="562C883E" w14:paraId="5A77CFF8" w14:textId="77777777" w:rsidTr="562C883E">
        <w:tc>
          <w:tcPr>
            <w:tcW w:w="390" w:type="dxa"/>
            <w:shd w:val="clear" w:color="auto" w:fill="00B0F0"/>
          </w:tcPr>
          <w:p w14:paraId="4029DBEC" w14:textId="4D083489" w:rsidR="562C883E" w:rsidRDefault="562C883E" w:rsidP="562C883E">
            <w:r w:rsidRPr="562C883E">
              <w:rPr>
                <w:b/>
                <w:bCs/>
              </w:rPr>
              <w:lastRenderedPageBreak/>
              <w:t>8</w:t>
            </w:r>
          </w:p>
        </w:tc>
        <w:tc>
          <w:tcPr>
            <w:tcW w:w="1395" w:type="dxa"/>
            <w:shd w:val="clear" w:color="auto" w:fill="E7E6E6" w:themeFill="background2"/>
          </w:tcPr>
          <w:p w14:paraId="473F4A61" w14:textId="3AD8C152" w:rsidR="562C883E" w:rsidRDefault="562C883E" w:rsidP="562C883E">
            <w:r w:rsidRPr="562C883E">
              <w:t>Discord Meeting (8PM)</w:t>
            </w:r>
          </w:p>
        </w:tc>
        <w:tc>
          <w:tcPr>
            <w:tcW w:w="1230" w:type="dxa"/>
          </w:tcPr>
          <w:p w14:paraId="3CB7A577" w14:textId="57EFFBC2" w:rsidR="562C883E" w:rsidRDefault="562C883E" w:rsidP="562C883E">
            <w:r w:rsidRPr="562C883E">
              <w:t>E: QA Session #4</w:t>
            </w:r>
          </w:p>
        </w:tc>
        <w:tc>
          <w:tcPr>
            <w:tcW w:w="1260" w:type="dxa"/>
          </w:tcPr>
          <w:p w14:paraId="51A9DE54" w14:textId="03A8210D" w:rsidR="562C883E" w:rsidRDefault="562C883E" w:rsidP="562C883E">
            <w:r w:rsidRPr="562C883E">
              <w:t>S: Flashcard images set (+80)</w:t>
            </w:r>
          </w:p>
        </w:tc>
        <w:tc>
          <w:tcPr>
            <w:tcW w:w="1215" w:type="dxa"/>
          </w:tcPr>
          <w:p w14:paraId="2ACF8390" w14:textId="3220CA05" w:rsidR="562C883E" w:rsidRDefault="562C883E" w:rsidP="562C883E"/>
        </w:tc>
        <w:tc>
          <w:tcPr>
            <w:tcW w:w="1170" w:type="dxa"/>
          </w:tcPr>
          <w:p w14:paraId="6165AA34" w14:textId="3220CA05" w:rsidR="562C883E" w:rsidRDefault="562C883E" w:rsidP="562C883E"/>
        </w:tc>
        <w:tc>
          <w:tcPr>
            <w:tcW w:w="1238" w:type="dxa"/>
          </w:tcPr>
          <w:p w14:paraId="3C39A0EF" w14:textId="13BEA4CC" w:rsidR="562C883E" w:rsidRDefault="562C883E" w:rsidP="562C883E"/>
        </w:tc>
        <w:tc>
          <w:tcPr>
            <w:tcW w:w="1128" w:type="dxa"/>
          </w:tcPr>
          <w:p w14:paraId="4EFFE827" w14:textId="3220CA05" w:rsidR="562C883E" w:rsidRDefault="562C883E" w:rsidP="562C883E"/>
        </w:tc>
      </w:tr>
      <w:tr w:rsidR="562C883E" w14:paraId="7E8C55AD" w14:textId="77777777" w:rsidTr="562C883E">
        <w:tc>
          <w:tcPr>
            <w:tcW w:w="390" w:type="dxa"/>
            <w:shd w:val="clear" w:color="auto" w:fill="00B0F0"/>
          </w:tcPr>
          <w:p w14:paraId="526E8241" w14:textId="0DE9E0B4" w:rsidR="562C883E" w:rsidRDefault="562C883E" w:rsidP="562C883E">
            <w:pPr>
              <w:rPr>
                <w:b/>
                <w:bCs/>
              </w:rPr>
            </w:pPr>
            <w:r w:rsidRPr="562C883E">
              <w:rPr>
                <w:b/>
                <w:bCs/>
              </w:rPr>
              <w:t>9</w:t>
            </w:r>
          </w:p>
        </w:tc>
        <w:tc>
          <w:tcPr>
            <w:tcW w:w="1395" w:type="dxa"/>
            <w:shd w:val="clear" w:color="auto" w:fill="E7E6E6" w:themeFill="background2"/>
          </w:tcPr>
          <w:p w14:paraId="30054559" w14:textId="228FD151" w:rsidR="562C883E" w:rsidRDefault="562C883E" w:rsidP="562C883E">
            <w:r w:rsidRPr="562C883E">
              <w:t>Discord Meeting (8PM)</w:t>
            </w:r>
          </w:p>
        </w:tc>
        <w:tc>
          <w:tcPr>
            <w:tcW w:w="1230" w:type="dxa"/>
          </w:tcPr>
          <w:p w14:paraId="5A14C471" w14:textId="3220CA05" w:rsidR="562C883E" w:rsidRDefault="562C883E" w:rsidP="562C883E"/>
        </w:tc>
        <w:tc>
          <w:tcPr>
            <w:tcW w:w="1260" w:type="dxa"/>
          </w:tcPr>
          <w:p w14:paraId="5ECE526A" w14:textId="3220CA05" w:rsidR="562C883E" w:rsidRDefault="562C883E" w:rsidP="562C883E"/>
        </w:tc>
        <w:tc>
          <w:tcPr>
            <w:tcW w:w="1215" w:type="dxa"/>
          </w:tcPr>
          <w:p w14:paraId="633972D0" w14:textId="3220CA05" w:rsidR="562C883E" w:rsidRDefault="562C883E" w:rsidP="562C883E"/>
        </w:tc>
        <w:tc>
          <w:tcPr>
            <w:tcW w:w="1170" w:type="dxa"/>
          </w:tcPr>
          <w:p w14:paraId="6F9481A4" w14:textId="018A04A3" w:rsidR="562C883E" w:rsidRDefault="562C883E" w:rsidP="562C883E">
            <w:r w:rsidRPr="562C883E">
              <w:t>E: Flashcard images set (+80)</w:t>
            </w:r>
          </w:p>
        </w:tc>
        <w:tc>
          <w:tcPr>
            <w:tcW w:w="1238" w:type="dxa"/>
          </w:tcPr>
          <w:p w14:paraId="60C6D5D9" w14:textId="3220CA05" w:rsidR="562C883E" w:rsidRDefault="562C883E" w:rsidP="562C883E"/>
        </w:tc>
        <w:tc>
          <w:tcPr>
            <w:tcW w:w="1128" w:type="dxa"/>
          </w:tcPr>
          <w:p w14:paraId="1AE5852C" w14:textId="3220CA05" w:rsidR="562C883E" w:rsidRDefault="562C883E" w:rsidP="562C883E"/>
        </w:tc>
      </w:tr>
      <w:tr w:rsidR="562C883E" w14:paraId="1A545B7E" w14:textId="77777777" w:rsidTr="562C883E">
        <w:tc>
          <w:tcPr>
            <w:tcW w:w="390" w:type="dxa"/>
            <w:shd w:val="clear" w:color="auto" w:fill="00B0F0"/>
          </w:tcPr>
          <w:p w14:paraId="40569275" w14:textId="1BF778F2" w:rsidR="562C883E" w:rsidRDefault="562C883E" w:rsidP="562C883E">
            <w:pPr>
              <w:rPr>
                <w:b/>
                <w:bCs/>
              </w:rPr>
            </w:pPr>
            <w:r w:rsidRPr="562C883E">
              <w:rPr>
                <w:b/>
                <w:bCs/>
              </w:rPr>
              <w:t>10</w:t>
            </w:r>
          </w:p>
        </w:tc>
        <w:tc>
          <w:tcPr>
            <w:tcW w:w="1395" w:type="dxa"/>
            <w:shd w:val="clear" w:color="auto" w:fill="E7E6E6" w:themeFill="background2"/>
          </w:tcPr>
          <w:p w14:paraId="0C79E4AE" w14:textId="5207A3BC" w:rsidR="562C883E" w:rsidRDefault="562C883E" w:rsidP="562C883E">
            <w:r w:rsidRPr="562C883E">
              <w:t>Discord Meeting (8PM)</w:t>
            </w:r>
          </w:p>
        </w:tc>
        <w:tc>
          <w:tcPr>
            <w:tcW w:w="1230" w:type="dxa"/>
          </w:tcPr>
          <w:p w14:paraId="4CFBFE02" w14:textId="3220CA05" w:rsidR="562C883E" w:rsidRDefault="562C883E" w:rsidP="562C883E"/>
        </w:tc>
        <w:tc>
          <w:tcPr>
            <w:tcW w:w="1260" w:type="dxa"/>
          </w:tcPr>
          <w:p w14:paraId="27872ACE" w14:textId="3220CA05" w:rsidR="562C883E" w:rsidRDefault="562C883E" w:rsidP="562C883E"/>
        </w:tc>
        <w:tc>
          <w:tcPr>
            <w:tcW w:w="1215" w:type="dxa"/>
          </w:tcPr>
          <w:p w14:paraId="03FE04D1" w14:textId="3220CA05" w:rsidR="562C883E" w:rsidRDefault="562C883E" w:rsidP="562C883E"/>
        </w:tc>
        <w:tc>
          <w:tcPr>
            <w:tcW w:w="1170" w:type="dxa"/>
          </w:tcPr>
          <w:p w14:paraId="598061FC" w14:textId="3220CA05" w:rsidR="562C883E" w:rsidRDefault="562C883E" w:rsidP="562C883E"/>
        </w:tc>
        <w:tc>
          <w:tcPr>
            <w:tcW w:w="1238" w:type="dxa"/>
          </w:tcPr>
          <w:p w14:paraId="0AA07CA2" w14:textId="3220CA05" w:rsidR="562C883E" w:rsidRDefault="562C883E" w:rsidP="562C883E"/>
        </w:tc>
        <w:tc>
          <w:tcPr>
            <w:tcW w:w="1128" w:type="dxa"/>
          </w:tcPr>
          <w:p w14:paraId="5F996019" w14:textId="3220CA05" w:rsidR="562C883E" w:rsidRDefault="562C883E" w:rsidP="562C883E"/>
        </w:tc>
      </w:tr>
      <w:tr w:rsidR="562C883E" w14:paraId="1363F4F0" w14:textId="77777777" w:rsidTr="562C883E">
        <w:tc>
          <w:tcPr>
            <w:tcW w:w="390" w:type="dxa"/>
            <w:shd w:val="clear" w:color="auto" w:fill="00B0F0"/>
          </w:tcPr>
          <w:p w14:paraId="02C776B0" w14:textId="208A3A1F" w:rsidR="562C883E" w:rsidRDefault="562C883E" w:rsidP="562C883E">
            <w:pPr>
              <w:rPr>
                <w:b/>
                <w:bCs/>
              </w:rPr>
            </w:pPr>
            <w:r w:rsidRPr="562C883E">
              <w:rPr>
                <w:b/>
                <w:bCs/>
              </w:rPr>
              <w:t>11</w:t>
            </w:r>
          </w:p>
        </w:tc>
        <w:tc>
          <w:tcPr>
            <w:tcW w:w="1395" w:type="dxa"/>
            <w:shd w:val="clear" w:color="auto" w:fill="E7E6E6" w:themeFill="background2"/>
          </w:tcPr>
          <w:p w14:paraId="39AFA4CA" w14:textId="15A45C33" w:rsidR="562C883E" w:rsidRDefault="562C883E" w:rsidP="562C883E">
            <w:r w:rsidRPr="562C883E">
              <w:t>Discord Meeting (8PM)</w:t>
            </w:r>
          </w:p>
        </w:tc>
        <w:tc>
          <w:tcPr>
            <w:tcW w:w="1230" w:type="dxa"/>
          </w:tcPr>
          <w:p w14:paraId="3DCF300D" w14:textId="3220CA05" w:rsidR="562C883E" w:rsidRDefault="562C883E" w:rsidP="562C883E"/>
        </w:tc>
        <w:tc>
          <w:tcPr>
            <w:tcW w:w="1260" w:type="dxa"/>
          </w:tcPr>
          <w:p w14:paraId="0B3EED1F" w14:textId="3220CA05" w:rsidR="562C883E" w:rsidRDefault="562C883E" w:rsidP="562C883E"/>
        </w:tc>
        <w:tc>
          <w:tcPr>
            <w:tcW w:w="1215" w:type="dxa"/>
          </w:tcPr>
          <w:p w14:paraId="723F4589" w14:textId="3220CA05" w:rsidR="562C883E" w:rsidRDefault="562C883E" w:rsidP="562C883E"/>
        </w:tc>
        <w:tc>
          <w:tcPr>
            <w:tcW w:w="1170" w:type="dxa"/>
          </w:tcPr>
          <w:p w14:paraId="4A1BC666" w14:textId="3220CA05" w:rsidR="562C883E" w:rsidRDefault="562C883E" w:rsidP="562C883E"/>
        </w:tc>
        <w:tc>
          <w:tcPr>
            <w:tcW w:w="1238" w:type="dxa"/>
          </w:tcPr>
          <w:p w14:paraId="036A2D77" w14:textId="3220CA05" w:rsidR="562C883E" w:rsidRDefault="562C883E" w:rsidP="562C883E"/>
        </w:tc>
        <w:tc>
          <w:tcPr>
            <w:tcW w:w="1128" w:type="dxa"/>
          </w:tcPr>
          <w:p w14:paraId="229720D8" w14:textId="3220CA05" w:rsidR="562C883E" w:rsidRDefault="562C883E" w:rsidP="562C883E"/>
        </w:tc>
      </w:tr>
      <w:tr w:rsidR="562C883E" w14:paraId="6A3CCDC6" w14:textId="77777777" w:rsidTr="562C883E">
        <w:tc>
          <w:tcPr>
            <w:tcW w:w="390" w:type="dxa"/>
            <w:shd w:val="clear" w:color="auto" w:fill="00B0F0"/>
          </w:tcPr>
          <w:p w14:paraId="1B157176" w14:textId="409B4B89" w:rsidR="562C883E" w:rsidRDefault="562C883E" w:rsidP="562C883E">
            <w:pPr>
              <w:rPr>
                <w:b/>
                <w:bCs/>
              </w:rPr>
            </w:pPr>
            <w:r w:rsidRPr="562C883E">
              <w:rPr>
                <w:b/>
                <w:bCs/>
              </w:rPr>
              <w:t>12</w:t>
            </w:r>
          </w:p>
        </w:tc>
        <w:tc>
          <w:tcPr>
            <w:tcW w:w="1395" w:type="dxa"/>
            <w:shd w:val="clear" w:color="auto" w:fill="E7E6E6" w:themeFill="background2"/>
          </w:tcPr>
          <w:p w14:paraId="616B5364" w14:textId="456CE52A" w:rsidR="562C883E" w:rsidRDefault="562C883E" w:rsidP="562C883E">
            <w:r w:rsidRPr="562C883E">
              <w:t>Discord Meeting (8PM)</w:t>
            </w:r>
          </w:p>
        </w:tc>
        <w:tc>
          <w:tcPr>
            <w:tcW w:w="1230" w:type="dxa"/>
          </w:tcPr>
          <w:p w14:paraId="5D7AD1CB" w14:textId="3220CA05" w:rsidR="562C883E" w:rsidRDefault="562C883E" w:rsidP="562C883E"/>
        </w:tc>
        <w:tc>
          <w:tcPr>
            <w:tcW w:w="1260" w:type="dxa"/>
          </w:tcPr>
          <w:p w14:paraId="6A572FAC" w14:textId="3220CA05" w:rsidR="562C883E" w:rsidRDefault="562C883E" w:rsidP="562C883E"/>
        </w:tc>
        <w:tc>
          <w:tcPr>
            <w:tcW w:w="1215" w:type="dxa"/>
          </w:tcPr>
          <w:p w14:paraId="4A5CE9FB" w14:textId="3220CA05" w:rsidR="562C883E" w:rsidRDefault="562C883E" w:rsidP="562C883E"/>
        </w:tc>
        <w:tc>
          <w:tcPr>
            <w:tcW w:w="1170" w:type="dxa"/>
          </w:tcPr>
          <w:p w14:paraId="3BC68438" w14:textId="3220CA05" w:rsidR="562C883E" w:rsidRDefault="562C883E" w:rsidP="562C883E"/>
        </w:tc>
        <w:tc>
          <w:tcPr>
            <w:tcW w:w="1238" w:type="dxa"/>
          </w:tcPr>
          <w:p w14:paraId="52555847" w14:textId="3220CA05" w:rsidR="562C883E" w:rsidRDefault="562C883E" w:rsidP="562C883E"/>
        </w:tc>
        <w:tc>
          <w:tcPr>
            <w:tcW w:w="1128" w:type="dxa"/>
          </w:tcPr>
          <w:p w14:paraId="083537C4" w14:textId="3220CA05" w:rsidR="562C883E" w:rsidRDefault="562C883E" w:rsidP="562C883E"/>
        </w:tc>
      </w:tr>
      <w:tr w:rsidR="562C883E" w14:paraId="299115A2" w14:textId="77777777" w:rsidTr="562C883E">
        <w:tc>
          <w:tcPr>
            <w:tcW w:w="390" w:type="dxa"/>
            <w:shd w:val="clear" w:color="auto" w:fill="00B0F0"/>
          </w:tcPr>
          <w:p w14:paraId="3157DBD7" w14:textId="62DB4519" w:rsidR="562C883E" w:rsidRDefault="562C883E" w:rsidP="562C883E">
            <w:pPr>
              <w:rPr>
                <w:b/>
                <w:bCs/>
              </w:rPr>
            </w:pPr>
            <w:r w:rsidRPr="562C883E">
              <w:rPr>
                <w:b/>
                <w:bCs/>
              </w:rPr>
              <w:t>13</w:t>
            </w:r>
          </w:p>
        </w:tc>
        <w:tc>
          <w:tcPr>
            <w:tcW w:w="1395" w:type="dxa"/>
            <w:shd w:val="clear" w:color="auto" w:fill="E7E6E6" w:themeFill="background2"/>
          </w:tcPr>
          <w:p w14:paraId="56BA07E0" w14:textId="6BBEA8EE" w:rsidR="562C883E" w:rsidRDefault="562C883E" w:rsidP="562C883E">
            <w:r w:rsidRPr="562C883E">
              <w:t>Discord Meeting (8PM)</w:t>
            </w:r>
          </w:p>
        </w:tc>
        <w:tc>
          <w:tcPr>
            <w:tcW w:w="1230" w:type="dxa"/>
          </w:tcPr>
          <w:p w14:paraId="34371BA8" w14:textId="3220CA05" w:rsidR="562C883E" w:rsidRDefault="562C883E" w:rsidP="562C883E"/>
        </w:tc>
        <w:tc>
          <w:tcPr>
            <w:tcW w:w="1260" w:type="dxa"/>
          </w:tcPr>
          <w:p w14:paraId="2F94A19A" w14:textId="3220CA05" w:rsidR="562C883E" w:rsidRDefault="562C883E" w:rsidP="562C883E"/>
        </w:tc>
        <w:tc>
          <w:tcPr>
            <w:tcW w:w="1215" w:type="dxa"/>
          </w:tcPr>
          <w:p w14:paraId="7496C2DE" w14:textId="3220CA05" w:rsidR="562C883E" w:rsidRDefault="562C883E" w:rsidP="562C883E"/>
        </w:tc>
        <w:tc>
          <w:tcPr>
            <w:tcW w:w="1170" w:type="dxa"/>
          </w:tcPr>
          <w:p w14:paraId="5993D905" w14:textId="3220CA05" w:rsidR="562C883E" w:rsidRDefault="562C883E" w:rsidP="562C883E"/>
        </w:tc>
        <w:tc>
          <w:tcPr>
            <w:tcW w:w="1238" w:type="dxa"/>
          </w:tcPr>
          <w:p w14:paraId="1DA50762" w14:textId="3220CA05" w:rsidR="562C883E" w:rsidRDefault="562C883E" w:rsidP="562C883E"/>
        </w:tc>
        <w:tc>
          <w:tcPr>
            <w:tcW w:w="1128" w:type="dxa"/>
          </w:tcPr>
          <w:p w14:paraId="7959DF7A" w14:textId="3220CA05" w:rsidR="562C883E" w:rsidRDefault="562C883E" w:rsidP="562C883E"/>
        </w:tc>
      </w:tr>
      <w:tr w:rsidR="562C883E" w14:paraId="5D12233D" w14:textId="77777777" w:rsidTr="562C883E">
        <w:tc>
          <w:tcPr>
            <w:tcW w:w="390" w:type="dxa"/>
            <w:shd w:val="clear" w:color="auto" w:fill="00B0F0"/>
          </w:tcPr>
          <w:p w14:paraId="4F0C4658" w14:textId="6E710FB7" w:rsidR="562C883E" w:rsidRDefault="562C883E" w:rsidP="562C883E">
            <w:pPr>
              <w:rPr>
                <w:b/>
                <w:bCs/>
              </w:rPr>
            </w:pPr>
            <w:r w:rsidRPr="562C883E">
              <w:rPr>
                <w:b/>
                <w:bCs/>
              </w:rPr>
              <w:t>14</w:t>
            </w:r>
          </w:p>
        </w:tc>
        <w:tc>
          <w:tcPr>
            <w:tcW w:w="1395" w:type="dxa"/>
            <w:shd w:val="clear" w:color="auto" w:fill="E7E6E6" w:themeFill="background2"/>
          </w:tcPr>
          <w:p w14:paraId="49EE80FF" w14:textId="616809E9" w:rsidR="562C883E" w:rsidRDefault="562C883E" w:rsidP="562C883E">
            <w:r w:rsidRPr="562C883E">
              <w:t>Discord Meeting (8PM)</w:t>
            </w:r>
          </w:p>
        </w:tc>
        <w:tc>
          <w:tcPr>
            <w:tcW w:w="1230" w:type="dxa"/>
          </w:tcPr>
          <w:p w14:paraId="7E9A09F0" w14:textId="3220CA05" w:rsidR="562C883E" w:rsidRDefault="562C883E" w:rsidP="562C883E"/>
        </w:tc>
        <w:tc>
          <w:tcPr>
            <w:tcW w:w="1260" w:type="dxa"/>
          </w:tcPr>
          <w:p w14:paraId="585CB7DE" w14:textId="3220CA05" w:rsidR="562C883E" w:rsidRDefault="562C883E" w:rsidP="562C883E"/>
        </w:tc>
        <w:tc>
          <w:tcPr>
            <w:tcW w:w="1215" w:type="dxa"/>
          </w:tcPr>
          <w:p w14:paraId="2D7A0418" w14:textId="3220CA05" w:rsidR="562C883E" w:rsidRDefault="562C883E" w:rsidP="562C883E"/>
        </w:tc>
        <w:tc>
          <w:tcPr>
            <w:tcW w:w="1170" w:type="dxa"/>
          </w:tcPr>
          <w:p w14:paraId="26FE31A8" w14:textId="3220CA05" w:rsidR="562C883E" w:rsidRDefault="562C883E" w:rsidP="562C883E"/>
        </w:tc>
        <w:tc>
          <w:tcPr>
            <w:tcW w:w="1238" w:type="dxa"/>
          </w:tcPr>
          <w:p w14:paraId="1CB7192F" w14:textId="3220CA05" w:rsidR="562C883E" w:rsidRDefault="562C883E" w:rsidP="562C883E"/>
        </w:tc>
        <w:tc>
          <w:tcPr>
            <w:tcW w:w="1128" w:type="dxa"/>
          </w:tcPr>
          <w:p w14:paraId="605C8DB4" w14:textId="3220CA05" w:rsidR="562C883E" w:rsidRDefault="562C883E" w:rsidP="562C883E"/>
        </w:tc>
      </w:tr>
      <w:tr w:rsidR="562C883E" w14:paraId="3BA5F09E" w14:textId="77777777" w:rsidTr="562C883E">
        <w:tc>
          <w:tcPr>
            <w:tcW w:w="390" w:type="dxa"/>
            <w:shd w:val="clear" w:color="auto" w:fill="00B0F0"/>
          </w:tcPr>
          <w:p w14:paraId="0820B7EA" w14:textId="0C60C8FF" w:rsidR="562C883E" w:rsidRDefault="562C883E" w:rsidP="562C883E">
            <w:pPr>
              <w:rPr>
                <w:b/>
                <w:bCs/>
              </w:rPr>
            </w:pPr>
            <w:r w:rsidRPr="562C883E">
              <w:rPr>
                <w:b/>
                <w:bCs/>
              </w:rPr>
              <w:t>15</w:t>
            </w:r>
          </w:p>
        </w:tc>
        <w:tc>
          <w:tcPr>
            <w:tcW w:w="1395" w:type="dxa"/>
            <w:shd w:val="clear" w:color="auto" w:fill="E7E6E6" w:themeFill="background2"/>
          </w:tcPr>
          <w:p w14:paraId="105FA5F1" w14:textId="28C800A6" w:rsidR="562C883E" w:rsidRDefault="562C883E" w:rsidP="562C883E">
            <w:r w:rsidRPr="562C883E">
              <w:t>Discord Meeting (8PM)</w:t>
            </w:r>
          </w:p>
        </w:tc>
        <w:tc>
          <w:tcPr>
            <w:tcW w:w="1230" w:type="dxa"/>
          </w:tcPr>
          <w:p w14:paraId="589B3482" w14:textId="3220CA05" w:rsidR="562C883E" w:rsidRDefault="562C883E" w:rsidP="562C883E"/>
        </w:tc>
        <w:tc>
          <w:tcPr>
            <w:tcW w:w="1260" w:type="dxa"/>
          </w:tcPr>
          <w:p w14:paraId="257253DC" w14:textId="3220CA05" w:rsidR="562C883E" w:rsidRDefault="562C883E" w:rsidP="562C883E"/>
        </w:tc>
        <w:tc>
          <w:tcPr>
            <w:tcW w:w="1215" w:type="dxa"/>
          </w:tcPr>
          <w:p w14:paraId="47C13674" w14:textId="3220CA05" w:rsidR="562C883E" w:rsidRDefault="562C883E" w:rsidP="562C883E"/>
        </w:tc>
        <w:tc>
          <w:tcPr>
            <w:tcW w:w="1170" w:type="dxa"/>
          </w:tcPr>
          <w:p w14:paraId="1C6D82FE" w14:textId="3220CA05" w:rsidR="562C883E" w:rsidRDefault="562C883E" w:rsidP="562C883E"/>
        </w:tc>
        <w:tc>
          <w:tcPr>
            <w:tcW w:w="1238" w:type="dxa"/>
          </w:tcPr>
          <w:p w14:paraId="2B9226E1" w14:textId="3220CA05" w:rsidR="562C883E" w:rsidRDefault="562C883E" w:rsidP="562C883E"/>
        </w:tc>
        <w:tc>
          <w:tcPr>
            <w:tcW w:w="1128" w:type="dxa"/>
          </w:tcPr>
          <w:p w14:paraId="63FEC8A8" w14:textId="3220CA05" w:rsidR="562C883E" w:rsidRDefault="562C883E" w:rsidP="562C883E"/>
        </w:tc>
      </w:tr>
      <w:tr w:rsidR="562C883E" w14:paraId="432BB88C" w14:textId="77777777" w:rsidTr="562C883E">
        <w:tc>
          <w:tcPr>
            <w:tcW w:w="9026" w:type="dxa"/>
            <w:gridSpan w:val="8"/>
            <w:shd w:val="clear" w:color="auto" w:fill="00B0F0"/>
          </w:tcPr>
          <w:p w14:paraId="3768943B" w14:textId="2CEF0E52" w:rsidR="562C883E" w:rsidRDefault="562C883E" w:rsidP="562C883E">
            <w:pPr>
              <w:jc w:val="center"/>
              <w:rPr>
                <w:b/>
                <w:bCs/>
              </w:rPr>
            </w:pPr>
            <w:r w:rsidRPr="562C883E">
              <w:rPr>
                <w:b/>
                <w:bCs/>
              </w:rPr>
              <w:t>Task Assignment</w:t>
            </w:r>
          </w:p>
        </w:tc>
      </w:tr>
      <w:tr w:rsidR="562C883E" w14:paraId="391E6412" w14:textId="77777777" w:rsidTr="562C883E">
        <w:tc>
          <w:tcPr>
            <w:tcW w:w="390" w:type="dxa"/>
            <w:shd w:val="clear" w:color="auto" w:fill="00B0F0"/>
          </w:tcPr>
          <w:p w14:paraId="283A94CD" w14:textId="72CAC1C7" w:rsidR="562C883E" w:rsidRDefault="562C883E" w:rsidP="562C883E">
            <w:pPr>
              <w:rPr>
                <w:b/>
                <w:bCs/>
              </w:rPr>
            </w:pPr>
          </w:p>
        </w:tc>
        <w:tc>
          <w:tcPr>
            <w:tcW w:w="1395" w:type="dxa"/>
            <w:shd w:val="clear" w:color="auto" w:fill="E7E6E6" w:themeFill="background2"/>
          </w:tcPr>
          <w:p w14:paraId="6A087FFF" w14:textId="6B431B7C" w:rsidR="562C883E" w:rsidRDefault="562C883E" w:rsidP="562C883E">
            <w:pPr>
              <w:rPr>
                <w:sz w:val="20"/>
                <w:szCs w:val="20"/>
              </w:rPr>
            </w:pPr>
            <w:r w:rsidRPr="562C883E">
              <w:rPr>
                <w:sz w:val="20"/>
                <w:szCs w:val="20"/>
              </w:rPr>
              <w:t>Everyone</w:t>
            </w:r>
          </w:p>
        </w:tc>
        <w:tc>
          <w:tcPr>
            <w:tcW w:w="1230" w:type="dxa"/>
            <w:shd w:val="clear" w:color="auto" w:fill="FFF2CC" w:themeFill="accent4" w:themeFillTint="33"/>
          </w:tcPr>
          <w:p w14:paraId="7DAB23B4" w14:textId="0CD47165" w:rsidR="562C883E" w:rsidRDefault="562C883E" w:rsidP="562C883E">
            <w:pPr>
              <w:rPr>
                <w:sz w:val="20"/>
                <w:szCs w:val="20"/>
              </w:rPr>
            </w:pPr>
            <w:r w:rsidRPr="562C883E">
              <w:rPr>
                <w:sz w:val="20"/>
                <w:szCs w:val="20"/>
              </w:rPr>
              <w:t>Team Leader</w:t>
            </w:r>
          </w:p>
        </w:tc>
        <w:tc>
          <w:tcPr>
            <w:tcW w:w="1260" w:type="dxa"/>
            <w:shd w:val="clear" w:color="auto" w:fill="E2EFD9" w:themeFill="accent6" w:themeFillTint="33"/>
          </w:tcPr>
          <w:p w14:paraId="38A6220B" w14:textId="684570D6" w:rsidR="562C883E" w:rsidRDefault="562C883E" w:rsidP="562C883E">
            <w:pPr>
              <w:rPr>
                <w:sz w:val="20"/>
                <w:szCs w:val="20"/>
              </w:rPr>
            </w:pPr>
            <w:r w:rsidRPr="562C883E">
              <w:rPr>
                <w:sz w:val="20"/>
                <w:szCs w:val="20"/>
              </w:rPr>
              <w:t>Programmer</w:t>
            </w:r>
          </w:p>
        </w:tc>
        <w:tc>
          <w:tcPr>
            <w:tcW w:w="1215" w:type="dxa"/>
            <w:shd w:val="clear" w:color="auto" w:fill="BDD6EE" w:themeFill="accent5" w:themeFillTint="66"/>
          </w:tcPr>
          <w:p w14:paraId="3213ADAB" w14:textId="0DD485AD" w:rsidR="562C883E" w:rsidRDefault="562C883E" w:rsidP="562C883E">
            <w:pPr>
              <w:rPr>
                <w:sz w:val="20"/>
                <w:szCs w:val="20"/>
              </w:rPr>
            </w:pPr>
            <w:r w:rsidRPr="562C883E">
              <w:rPr>
                <w:sz w:val="20"/>
                <w:szCs w:val="20"/>
              </w:rPr>
              <w:t>Artist/Assets</w:t>
            </w:r>
          </w:p>
          <w:p w14:paraId="0D11BFAF" w14:textId="403C3B46" w:rsidR="562C883E" w:rsidRDefault="562C883E" w:rsidP="562C883E">
            <w:pPr>
              <w:rPr>
                <w:sz w:val="20"/>
                <w:szCs w:val="20"/>
              </w:rPr>
            </w:pPr>
          </w:p>
        </w:tc>
        <w:tc>
          <w:tcPr>
            <w:tcW w:w="1170" w:type="dxa"/>
            <w:shd w:val="clear" w:color="auto" w:fill="FFE599" w:themeFill="accent4" w:themeFillTint="66"/>
          </w:tcPr>
          <w:p w14:paraId="74D3D3ED" w14:textId="58386B0A" w:rsidR="562C883E" w:rsidRDefault="562C883E" w:rsidP="562C883E">
            <w:pPr>
              <w:rPr>
                <w:sz w:val="20"/>
                <w:szCs w:val="20"/>
              </w:rPr>
            </w:pPr>
            <w:r w:rsidRPr="562C883E">
              <w:rPr>
                <w:sz w:val="20"/>
                <w:szCs w:val="20"/>
              </w:rPr>
              <w:t>Tester</w:t>
            </w:r>
          </w:p>
        </w:tc>
        <w:tc>
          <w:tcPr>
            <w:tcW w:w="1238" w:type="dxa"/>
            <w:shd w:val="clear" w:color="auto" w:fill="C5E0B3" w:themeFill="accent6" w:themeFillTint="66"/>
          </w:tcPr>
          <w:p w14:paraId="03F6FED6" w14:textId="48C57F03" w:rsidR="562C883E" w:rsidRDefault="562C883E" w:rsidP="562C883E">
            <w:pPr>
              <w:rPr>
                <w:sz w:val="20"/>
                <w:szCs w:val="20"/>
              </w:rPr>
            </w:pPr>
            <w:r w:rsidRPr="562C883E">
              <w:rPr>
                <w:sz w:val="20"/>
                <w:szCs w:val="20"/>
              </w:rPr>
              <w:t>Marketing</w:t>
            </w:r>
          </w:p>
        </w:tc>
        <w:tc>
          <w:tcPr>
            <w:tcW w:w="1128" w:type="dxa"/>
            <w:shd w:val="clear" w:color="auto" w:fill="A8D08D" w:themeFill="accent6" w:themeFillTint="99"/>
          </w:tcPr>
          <w:p w14:paraId="16591ACF" w14:textId="209D37E3" w:rsidR="562C883E" w:rsidRDefault="562C883E" w:rsidP="562C883E">
            <w:pPr>
              <w:rPr>
                <w:sz w:val="20"/>
                <w:szCs w:val="20"/>
              </w:rPr>
            </w:pPr>
            <w:r w:rsidRPr="562C883E">
              <w:rPr>
                <w:sz w:val="20"/>
                <w:szCs w:val="20"/>
              </w:rPr>
              <w:t>Website Designer</w:t>
            </w:r>
          </w:p>
          <w:p w14:paraId="03BA23F4" w14:textId="057CC160" w:rsidR="562C883E" w:rsidRDefault="562C883E" w:rsidP="562C883E"/>
        </w:tc>
      </w:tr>
    </w:tbl>
    <w:p w14:paraId="123BFB3B" w14:textId="55668860" w:rsidR="562C883E" w:rsidRDefault="562C883E" w:rsidP="562C883E">
      <w:pPr>
        <w:pStyle w:val="Heading2"/>
      </w:pPr>
    </w:p>
    <w:p w14:paraId="7955EB53" w14:textId="4BB729DA" w:rsidR="562C883E" w:rsidRDefault="562C883E" w:rsidP="562C883E">
      <w:pPr>
        <w:pStyle w:val="Heading2"/>
      </w:pPr>
      <w:r w:rsidRPr="562C883E">
        <w:t>Week 1</w:t>
      </w:r>
    </w:p>
    <w:p w14:paraId="510593CE" w14:textId="4546DD55" w:rsidR="562C883E" w:rsidRDefault="562C883E" w:rsidP="562C883E">
      <w:pPr>
        <w:pStyle w:val="Heading2"/>
      </w:pPr>
      <w:r w:rsidRPr="562C883E">
        <w:t>Week 2</w:t>
      </w:r>
    </w:p>
    <w:p w14:paraId="6F9C151A" w14:textId="36CAD561" w:rsidR="562C883E" w:rsidRDefault="562C883E" w:rsidP="562C883E">
      <w:pPr>
        <w:pStyle w:val="Heading2"/>
      </w:pPr>
      <w:r w:rsidRPr="562C883E">
        <w:t>Week 3</w:t>
      </w:r>
    </w:p>
    <w:p w14:paraId="2DC75688" w14:textId="246D4A69" w:rsidR="562C883E" w:rsidRDefault="562C883E" w:rsidP="562C883E">
      <w:pPr>
        <w:pStyle w:val="Heading2"/>
      </w:pPr>
      <w:r w:rsidRPr="562C883E">
        <w:t>Week 4</w:t>
      </w:r>
    </w:p>
    <w:p w14:paraId="2BB16F98" w14:textId="3D200860" w:rsidR="562C883E" w:rsidRDefault="562C883E" w:rsidP="562C883E">
      <w:pPr>
        <w:pStyle w:val="Heading2"/>
      </w:pPr>
      <w:r w:rsidRPr="562C883E">
        <w:t>Week 5</w:t>
      </w:r>
    </w:p>
    <w:p w14:paraId="3F1E736E" w14:textId="01C05E7E" w:rsidR="562C883E" w:rsidRDefault="562C883E" w:rsidP="562C883E">
      <w:pPr>
        <w:pStyle w:val="Heading2"/>
      </w:pPr>
      <w:r w:rsidRPr="562C883E">
        <w:t>Week 6</w:t>
      </w:r>
    </w:p>
    <w:p w14:paraId="1CFDAAC0" w14:textId="5258C1EB" w:rsidR="562C883E" w:rsidRDefault="562C883E" w:rsidP="562C883E">
      <w:pPr>
        <w:pStyle w:val="Heading2"/>
      </w:pPr>
      <w:r w:rsidRPr="562C883E">
        <w:t>Week 7</w:t>
      </w:r>
    </w:p>
    <w:p w14:paraId="7DCE8281" w14:textId="11F26F56" w:rsidR="562C883E" w:rsidRDefault="562C883E" w:rsidP="562C883E">
      <w:pPr>
        <w:pStyle w:val="Heading2"/>
      </w:pPr>
      <w:r w:rsidRPr="562C883E">
        <w:t>Week 8</w:t>
      </w:r>
    </w:p>
    <w:p w14:paraId="6CBDB741" w14:textId="16B79EFC" w:rsidR="562C883E" w:rsidRDefault="562C883E" w:rsidP="562C883E">
      <w:pPr>
        <w:pStyle w:val="Heading2"/>
      </w:pPr>
      <w:r w:rsidRPr="562C883E">
        <w:t>Week 9</w:t>
      </w:r>
    </w:p>
    <w:p w14:paraId="5FC0063C" w14:textId="4A23EBCE" w:rsidR="562C883E" w:rsidRDefault="562C883E" w:rsidP="562C883E">
      <w:pPr>
        <w:pStyle w:val="Heading2"/>
      </w:pPr>
      <w:r w:rsidRPr="562C883E">
        <w:t>Week 10</w:t>
      </w:r>
    </w:p>
    <w:p w14:paraId="764E4ECD" w14:textId="535CE135" w:rsidR="562C883E" w:rsidRDefault="562C883E" w:rsidP="562C883E">
      <w:pPr>
        <w:pStyle w:val="Heading2"/>
      </w:pPr>
      <w:r w:rsidRPr="562C883E">
        <w:t>Week 11</w:t>
      </w:r>
    </w:p>
    <w:p w14:paraId="5EB1D752" w14:textId="2950D676" w:rsidR="562C883E" w:rsidRDefault="562C883E" w:rsidP="562C883E">
      <w:pPr>
        <w:pStyle w:val="Heading2"/>
      </w:pPr>
      <w:r w:rsidRPr="562C883E">
        <w:t>Week 12</w:t>
      </w:r>
    </w:p>
    <w:p w14:paraId="662997AD" w14:textId="496DB851" w:rsidR="562C883E" w:rsidRDefault="562C883E" w:rsidP="562C883E">
      <w:pPr>
        <w:pStyle w:val="Heading2"/>
      </w:pPr>
      <w:r w:rsidRPr="562C883E">
        <w:t>Week 13</w:t>
      </w:r>
    </w:p>
    <w:p w14:paraId="42B1C969" w14:textId="6AEB4DCE" w:rsidR="562C883E" w:rsidRDefault="562C883E" w:rsidP="562C883E">
      <w:pPr>
        <w:pStyle w:val="Heading2"/>
      </w:pPr>
      <w:r w:rsidRPr="562C883E">
        <w:t>Week 14</w:t>
      </w:r>
    </w:p>
    <w:p w14:paraId="674C7F16" w14:textId="3CA737EB" w:rsidR="562C883E" w:rsidRDefault="562C883E" w:rsidP="562C883E">
      <w:pPr>
        <w:pStyle w:val="Heading2"/>
      </w:pPr>
      <w:r w:rsidRPr="562C883E">
        <w:t>Week 15</w:t>
      </w:r>
    </w:p>
    <w:p w14:paraId="59C587CB" w14:textId="06C98F4B" w:rsidR="6964BC31" w:rsidRDefault="6964BC31" w:rsidP="6964BC31">
      <w:pPr>
        <w:pStyle w:val="Heading1"/>
      </w:pPr>
      <w:r>
        <w:t>Risks</w:t>
      </w:r>
    </w:p>
    <w:p w14:paraId="3319BD4B" w14:textId="530CCC28" w:rsidR="6964BC31" w:rsidRDefault="562C883E" w:rsidP="562C883E">
      <w:pPr>
        <w:pStyle w:val="Heading2"/>
      </w:pPr>
      <w:r w:rsidRPr="562C883E">
        <w:t>Scope too large</w:t>
      </w:r>
    </w:p>
    <w:p w14:paraId="1880B957" w14:textId="3EB47ADC" w:rsidR="562C883E" w:rsidRDefault="562C883E" w:rsidP="562C883E">
      <w:r w:rsidRPr="562C883E">
        <w:t xml:space="preserve">There is a risk </w:t>
      </w:r>
      <w:ins w:id="779" w:author="Anthony Brown" w:date="2020-02-05T11:07:00Z">
        <w:r w:rsidR="00112F75">
          <w:t xml:space="preserve">that </w:t>
        </w:r>
      </w:ins>
      <w:del w:id="780" w:author="Anthony Brown" w:date="2020-02-05T11:07:00Z">
        <w:r w:rsidRPr="562C883E" w:rsidDel="00112F75">
          <w:delText xml:space="preserve">for this project of </w:delText>
        </w:r>
      </w:del>
      <w:r w:rsidRPr="562C883E">
        <w:t xml:space="preserve">the scope </w:t>
      </w:r>
      <w:ins w:id="781" w:author="Anthony Brown" w:date="2020-02-05T11:07:00Z">
        <w:r w:rsidR="00112F75">
          <w:t xml:space="preserve">of the project is </w:t>
        </w:r>
      </w:ins>
      <w:del w:id="782" w:author="Anthony Brown" w:date="2020-02-05T11:07:00Z">
        <w:r w:rsidRPr="562C883E" w:rsidDel="00112F75">
          <w:delText xml:space="preserve">being </w:delText>
        </w:r>
      </w:del>
      <w:r w:rsidRPr="562C883E">
        <w:t xml:space="preserve">too large for us to manage. While we will diligently try to pursue this task of creating an ESL flashcard system, </w:t>
      </w:r>
      <w:ins w:id="783" w:author="Anthony Brown" w:date="2020-02-05T11:08:00Z">
        <w:r w:rsidR="00112F75">
          <w:t xml:space="preserve">the project might be too </w:t>
        </w:r>
      </w:ins>
      <w:del w:id="784" w:author="Anthony Brown" w:date="2020-02-05T11:08:00Z">
        <w:r w:rsidRPr="562C883E" w:rsidDel="00112F75">
          <w:delText xml:space="preserve">it is possible the scope </w:delText>
        </w:r>
      </w:del>
      <w:ins w:id="785" w:author="Anthony Brown" w:date="2020-02-05T11:08:00Z">
        <w:r w:rsidR="00112F75">
          <w:t xml:space="preserve">big </w:t>
        </w:r>
      </w:ins>
      <w:del w:id="786" w:author="Anthony Brown" w:date="2020-02-05T11:07:00Z">
        <w:r w:rsidRPr="562C883E" w:rsidDel="00112F75">
          <w:delText xml:space="preserve">of this project is too large for our group </w:delText>
        </w:r>
      </w:del>
      <w:r w:rsidRPr="562C883E">
        <w:t>and we will not be able to finish</w:t>
      </w:r>
      <w:ins w:id="787" w:author="Anthony Brown" w:date="2020-02-05T11:09:00Z">
        <w:r w:rsidR="00112F75">
          <w:t xml:space="preserve"> </w:t>
        </w:r>
      </w:ins>
      <w:del w:id="788" w:author="Anthony Brown" w:date="2020-02-05T11:09:00Z">
        <w:r w:rsidRPr="562C883E" w:rsidDel="00112F75">
          <w:delText xml:space="preserve"> </w:delText>
        </w:r>
      </w:del>
      <w:r w:rsidRPr="562C883E">
        <w:t xml:space="preserve">or meet time constraints for our project. We should try to minimise this risk by sticking to and meeting deadlines as well as following a </w:t>
      </w:r>
      <w:del w:id="789" w:author="Anthony Brown" w:date="2020-02-05T11:09:00Z">
        <w:r w:rsidRPr="562C883E" w:rsidDel="00112F75">
          <w:delText xml:space="preserve">well </w:delText>
        </w:r>
      </w:del>
      <w:ins w:id="790" w:author="Anthony Brown" w:date="2020-02-05T11:09:00Z">
        <w:r w:rsidR="00112F75" w:rsidRPr="562C883E">
          <w:t>well</w:t>
        </w:r>
        <w:r w:rsidR="00112F75">
          <w:t>-</w:t>
        </w:r>
      </w:ins>
      <w:r w:rsidRPr="562C883E">
        <w:t>organised structure that will come from good project planning and not procrastinating on tasks we individually need to complete.</w:t>
      </w:r>
    </w:p>
    <w:p w14:paraId="7FDDEF4B" w14:textId="33669A68" w:rsidR="562C883E" w:rsidRDefault="562C883E" w:rsidP="562C883E">
      <w:pPr>
        <w:pStyle w:val="Heading2"/>
      </w:pPr>
      <w:r w:rsidRPr="562C883E">
        <w:t>Programming issues</w:t>
      </w:r>
    </w:p>
    <w:p w14:paraId="4ACCC925" w14:textId="77777777" w:rsidR="00112F75" w:rsidRDefault="562C883E" w:rsidP="562C883E">
      <w:pPr>
        <w:rPr>
          <w:ins w:id="791" w:author="Anthony Brown" w:date="2020-02-05T11:12:00Z"/>
        </w:rPr>
      </w:pPr>
      <w:del w:id="792" w:author="Anthony Brown" w:date="2020-02-05T11:09:00Z">
        <w:r w:rsidRPr="562C883E" w:rsidDel="00112F75">
          <w:delText xml:space="preserve">Another risk is that it may be possible that are </w:delText>
        </w:r>
      </w:del>
      <w:ins w:id="793" w:author="Anthony Brown" w:date="2020-02-05T11:09:00Z">
        <w:r w:rsidR="00112F75">
          <w:t xml:space="preserve">The </w:t>
        </w:r>
      </w:ins>
      <w:r w:rsidRPr="562C883E">
        <w:t xml:space="preserve">programming skills for the collective group will not be enough to </w:t>
      </w:r>
      <w:del w:id="794" w:author="Anthony Brown" w:date="2020-02-05T11:10:00Z">
        <w:r w:rsidRPr="562C883E" w:rsidDel="00112F75">
          <w:delText xml:space="preserve">technically </w:delText>
        </w:r>
      </w:del>
      <w:r w:rsidRPr="562C883E">
        <w:t xml:space="preserve">complete </w:t>
      </w:r>
      <w:ins w:id="795" w:author="Anthony Brown" w:date="2020-02-05T11:10:00Z">
        <w:r w:rsidR="00112F75">
          <w:t xml:space="preserve">the </w:t>
        </w:r>
      </w:ins>
      <w:del w:id="796" w:author="Anthony Brown" w:date="2020-02-05T11:10:00Z">
        <w:r w:rsidRPr="562C883E" w:rsidDel="00112F75">
          <w:delText xml:space="preserve">our </w:delText>
        </w:r>
      </w:del>
      <w:r w:rsidRPr="562C883E">
        <w:t>project</w:t>
      </w:r>
      <w:ins w:id="797" w:author="Anthony Brown" w:date="2020-02-05T11:10:00Z">
        <w:r w:rsidR="00112F75">
          <w:t xml:space="preserve">. </w:t>
        </w:r>
      </w:ins>
    </w:p>
    <w:p w14:paraId="1F1F8C5B" w14:textId="15499BFB" w:rsidR="00112F75" w:rsidRDefault="00112F75" w:rsidP="562C883E">
      <w:pPr>
        <w:rPr>
          <w:ins w:id="798" w:author="Anthony Brown" w:date="2020-02-05T11:13:00Z"/>
        </w:rPr>
      </w:pPr>
      <w:ins w:id="799" w:author="Anthony Brown" w:date="2020-02-05T11:12:00Z">
        <w:r>
          <w:t>We may not have the expertise to complete essential components</w:t>
        </w:r>
      </w:ins>
      <w:ins w:id="800" w:author="Anthony Brown" w:date="2020-02-05T11:13:00Z">
        <w:r>
          <w:t>, such as the</w:t>
        </w:r>
        <w:r w:rsidRPr="562C883E">
          <w:t xml:space="preserve"> dynamic flashcard loading system</w:t>
        </w:r>
      </w:ins>
      <w:ins w:id="801" w:author="Anthony Brown" w:date="2020-02-05T11:12:00Z">
        <w:r>
          <w:t xml:space="preserve">. </w:t>
        </w:r>
      </w:ins>
      <w:ins w:id="802" w:author="Anthony Brown" w:date="2020-02-05T11:14:00Z">
        <w:r>
          <w:t xml:space="preserve">This case </w:t>
        </w:r>
      </w:ins>
      <w:ins w:id="803" w:author="Anthony Brown" w:date="2020-02-05T11:13:00Z">
        <w:r>
          <w:t>would be a critical failure,</w:t>
        </w:r>
      </w:ins>
      <w:ins w:id="804" w:author="Anthony Brown" w:date="2020-02-05T11:14:00Z">
        <w:r>
          <w:t xml:space="preserve"> </w:t>
        </w:r>
      </w:ins>
      <w:ins w:id="805" w:author="Anthony Brown" w:date="2020-02-05T11:13:00Z">
        <w:r>
          <w:t xml:space="preserve">as </w:t>
        </w:r>
      </w:ins>
      <w:ins w:id="806" w:author="Anthony Brown" w:date="2020-02-05T11:14:00Z">
        <w:r>
          <w:t xml:space="preserve">we could not then </w:t>
        </w:r>
      </w:ins>
      <w:ins w:id="807" w:author="Anthony Brown" w:date="2020-02-05T11:16:00Z">
        <w:r>
          <w:t>achiev</w:t>
        </w:r>
      </w:ins>
      <w:ins w:id="808" w:author="Anthony Brown" w:date="2020-02-05T11:14:00Z">
        <w:r>
          <w:t>e any of the functionality that relies on</w:t>
        </w:r>
      </w:ins>
      <w:ins w:id="809" w:author="Anthony Brown" w:date="2020-02-05T11:16:00Z">
        <w:r>
          <w:t xml:space="preserve"> the </w:t>
        </w:r>
      </w:ins>
      <w:ins w:id="810" w:author="Anthony Brown" w:date="2020-02-05T11:13:00Z">
        <w:r>
          <w:t xml:space="preserve">essential component. </w:t>
        </w:r>
      </w:ins>
    </w:p>
    <w:p w14:paraId="6AB04B84" w14:textId="13C1B98D" w:rsidR="562C883E" w:rsidRDefault="00112F75" w:rsidP="562C883E">
      <w:ins w:id="811" w:author="Anthony Brown" w:date="2020-02-05T11:15:00Z">
        <w:r>
          <w:t>We may</w:t>
        </w:r>
      </w:ins>
      <w:ins w:id="812" w:author="Anthony Brown" w:date="2020-02-05T11:16:00Z">
        <w:r>
          <w:t xml:space="preserve"> </w:t>
        </w:r>
      </w:ins>
      <w:ins w:id="813" w:author="Anthony Brown" w:date="2020-02-05T11:15:00Z">
        <w:r>
          <w:t xml:space="preserve">not have the </w:t>
        </w:r>
      </w:ins>
      <w:ins w:id="814" w:author="Anthony Brown" w:date="2020-02-05T11:10:00Z">
        <w:r>
          <w:t xml:space="preserve">expertise </w:t>
        </w:r>
      </w:ins>
      <w:ins w:id="815" w:author="Anthony Brown" w:date="2020-02-05T11:15:00Z">
        <w:r>
          <w:t>to complete additional features</w:t>
        </w:r>
      </w:ins>
      <w:ins w:id="816" w:author="Anthony Brown" w:date="2020-02-05T11:16:00Z">
        <w:r>
          <w:t>. Once we have completed the core functionality, we may find we cann</w:t>
        </w:r>
      </w:ins>
      <w:ins w:id="817" w:author="Anthony Brown" w:date="2020-02-05T11:17:00Z">
        <w:r>
          <w:t>ot complete the enhancements we have documented. This case would be less critical</w:t>
        </w:r>
      </w:ins>
      <w:ins w:id="818" w:author="Anthony Brown" w:date="2020-02-05T11:18:00Z">
        <w:r>
          <w:t>,</w:t>
        </w:r>
      </w:ins>
      <w:ins w:id="819" w:author="Anthony Brown" w:date="2020-02-05T11:17:00Z">
        <w:r>
          <w:t xml:space="preserve"> but </w:t>
        </w:r>
      </w:ins>
      <w:ins w:id="820" w:author="Anthony Brown" w:date="2020-02-05T11:18:00Z">
        <w:r>
          <w:t xml:space="preserve">the </w:t>
        </w:r>
      </w:ins>
      <w:ins w:id="821" w:author="Anthony Brown" w:date="2020-02-05T11:17:00Z">
        <w:r>
          <w:t xml:space="preserve">impact </w:t>
        </w:r>
      </w:ins>
      <w:ins w:id="822" w:author="Anthony Brown" w:date="2020-02-05T11:18:00Z">
        <w:r>
          <w:t xml:space="preserve">on the </w:t>
        </w:r>
      </w:ins>
      <w:ins w:id="823" w:author="Anthony Brown" w:date="2020-02-05T11:17:00Z">
        <w:r>
          <w:t>overall value of the final produc</w:t>
        </w:r>
      </w:ins>
      <w:ins w:id="824" w:author="Anthony Brown" w:date="2020-02-05T11:18:00Z">
        <w:r>
          <w:t xml:space="preserve">t may be </w:t>
        </w:r>
      </w:ins>
      <w:ins w:id="825" w:author="Anthony Brown" w:date="2020-02-05T11:19:00Z">
        <w:r>
          <w:t>substantial</w:t>
        </w:r>
      </w:ins>
      <w:ins w:id="826" w:author="Anthony Brown" w:date="2020-02-05T11:17:00Z">
        <w:r>
          <w:t>.</w:t>
        </w:r>
      </w:ins>
      <w:del w:id="827" w:author="Anthony Brown" w:date="2020-02-05T11:11:00Z">
        <w:r w:rsidR="562C883E" w:rsidRPr="562C883E" w:rsidDel="00112F75">
          <w:delText xml:space="preserve">, or at least not include all the </w:delText>
        </w:r>
      </w:del>
      <w:del w:id="828" w:author="Anthony Brown" w:date="2020-02-05T11:17:00Z">
        <w:r w:rsidR="562C883E" w:rsidRPr="562C883E" w:rsidDel="00112F75">
          <w:delText xml:space="preserve">features we have </w:delText>
        </w:r>
      </w:del>
      <w:del w:id="829" w:author="Anthony Brown" w:date="2020-02-05T11:11:00Z">
        <w:r w:rsidR="562C883E" w:rsidRPr="562C883E" w:rsidDel="00112F75">
          <w:delText xml:space="preserve">originally </w:delText>
        </w:r>
      </w:del>
      <w:del w:id="830" w:author="Anthony Brown" w:date="2020-02-05T11:17:00Z">
        <w:r w:rsidR="562C883E" w:rsidRPr="562C883E" w:rsidDel="00112F75">
          <w:delText xml:space="preserve">set </w:delText>
        </w:r>
      </w:del>
      <w:del w:id="831" w:author="Anthony Brown" w:date="2020-02-05T11:11:00Z">
        <w:r w:rsidR="562C883E" w:rsidRPr="562C883E" w:rsidDel="00112F75">
          <w:delText xml:space="preserve">out </w:delText>
        </w:r>
      </w:del>
      <w:del w:id="832" w:author="Anthony Brown" w:date="2020-02-05T11:17:00Z">
        <w:r w:rsidR="562C883E" w:rsidRPr="562C883E" w:rsidDel="00112F75">
          <w:delText xml:space="preserve">to </w:delText>
        </w:r>
      </w:del>
      <w:del w:id="833" w:author="Anthony Brown" w:date="2020-02-05T11:11:00Z">
        <w:r w:rsidR="562C883E" w:rsidRPr="562C883E" w:rsidDel="00112F75">
          <w:delText>include</w:delText>
        </w:r>
      </w:del>
      <w:del w:id="834" w:author="Anthony Brown" w:date="2020-02-05T11:17:00Z">
        <w:r w:rsidR="562C883E" w:rsidRPr="562C883E" w:rsidDel="00112F75">
          <w:delText>. One such task is a dynamic flashcard loading system, which will be a new challenge for our programmer to create. If the program cannot run for example due to technical problems, the project will be dead in the water.</w:delText>
        </w:r>
      </w:del>
    </w:p>
    <w:p w14:paraId="0CC2EB7C" w14:textId="30471B74" w:rsidR="562C883E" w:rsidRDefault="562C883E" w:rsidP="562C883E">
      <w:pPr>
        <w:pStyle w:val="Heading2"/>
      </w:pPr>
      <w:r w:rsidRPr="562C883E">
        <w:t>Application Quality</w:t>
      </w:r>
    </w:p>
    <w:p w14:paraId="202AD57B" w14:textId="6728F149" w:rsidR="562C883E" w:rsidRDefault="00112F75" w:rsidP="562C883E">
      <w:ins w:id="835" w:author="Anthony Brown" w:date="2020-02-05T11:20:00Z">
        <w:r>
          <w:t xml:space="preserve">The </w:t>
        </w:r>
      </w:ins>
      <w:proofErr w:type="gramStart"/>
      <w:ins w:id="836" w:author="Anthony Brown" w:date="2020-02-05T11:19:00Z">
        <w:r w:rsidRPr="562C883E">
          <w:t>end product</w:t>
        </w:r>
        <w:proofErr w:type="gramEnd"/>
        <w:r w:rsidRPr="562C883E">
          <w:t xml:space="preserve"> may not be of high enough quality </w:t>
        </w:r>
        <w:r>
          <w:t xml:space="preserve">to be </w:t>
        </w:r>
      </w:ins>
      <w:ins w:id="837" w:author="Anthony Brown" w:date="2020-02-05T11:20:00Z">
        <w:r>
          <w:t xml:space="preserve">palatable to potential clients. </w:t>
        </w:r>
      </w:ins>
      <w:ins w:id="838" w:author="Anthony Brown" w:date="2020-02-05T11:22:00Z">
        <w:r>
          <w:t>We may complete a functional app by f</w:t>
        </w:r>
      </w:ins>
      <w:ins w:id="839" w:author="Anthony Brown" w:date="2020-02-05T11:20:00Z">
        <w:r>
          <w:t xml:space="preserve">ollowing our plan and </w:t>
        </w:r>
      </w:ins>
      <w:del w:id="840" w:author="Anthony Brown" w:date="2020-02-05T11:20:00Z">
        <w:r w:rsidR="562C883E" w:rsidRPr="562C883E" w:rsidDel="00112F75">
          <w:delText xml:space="preserve">There is always the risk that even with following our plan and </w:delText>
        </w:r>
      </w:del>
      <w:r w:rsidR="562C883E" w:rsidRPr="562C883E">
        <w:t>meeting the technical and logistical challenges</w:t>
      </w:r>
      <w:ins w:id="841" w:author="Anthony Brown" w:date="2020-02-05T11:20:00Z">
        <w:r>
          <w:t xml:space="preserve">, </w:t>
        </w:r>
      </w:ins>
      <w:ins w:id="842" w:author="Anthony Brown" w:date="2020-02-05T11:22:00Z">
        <w:r>
          <w:t xml:space="preserve">but </w:t>
        </w:r>
      </w:ins>
      <w:ins w:id="843" w:author="Anthony Brown" w:date="2020-02-05T11:23:00Z">
        <w:r>
          <w:t xml:space="preserve">have </w:t>
        </w:r>
      </w:ins>
      <w:ins w:id="844" w:author="Anthony Brown" w:date="2020-02-05T11:21:00Z">
        <w:r>
          <w:t xml:space="preserve">a product that is unfavourable to the potential clients. If the final product does not present well and is easy to use, then it will </w:t>
        </w:r>
      </w:ins>
      <w:ins w:id="845" w:author="Anthony Brown" w:date="2020-02-05T11:23:00Z">
        <w:r>
          <w:t xml:space="preserve">face poor </w:t>
        </w:r>
        <w:proofErr w:type="spellStart"/>
        <w:r>
          <w:t>takeup</w:t>
        </w:r>
        <w:proofErr w:type="spellEnd"/>
        <w:r>
          <w:t xml:space="preserve"> rates with clients</w:t>
        </w:r>
      </w:ins>
      <w:del w:id="846" w:author="Anthony Brown" w:date="2020-02-05T11:24:00Z">
        <w:r w:rsidR="562C883E" w:rsidRPr="562C883E" w:rsidDel="00112F75">
          <w:delText xml:space="preserve"> that we face; the end product may not be of high enough quality or standard that we are happy with it or a standard that is not high enough for people to use as a proper application</w:delText>
        </w:r>
      </w:del>
      <w:r w:rsidR="562C883E" w:rsidRPr="562C883E">
        <w:t>.</w:t>
      </w:r>
    </w:p>
    <w:p w14:paraId="67665CE3" w14:textId="360FEEC0" w:rsidR="562C883E" w:rsidRDefault="562C883E" w:rsidP="562C883E">
      <w:pPr>
        <w:pStyle w:val="Heading2"/>
      </w:pPr>
      <w:r w:rsidRPr="562C883E">
        <w:lastRenderedPageBreak/>
        <w:t>Market Saturation</w:t>
      </w:r>
    </w:p>
    <w:p w14:paraId="5F9D71F1" w14:textId="798BCDC6" w:rsidR="562C883E" w:rsidRDefault="00112F75" w:rsidP="562C883E">
      <w:ins w:id="847" w:author="Anthony Brown" w:date="2020-02-05T11:25:00Z">
        <w:r>
          <w:t>We may</w:t>
        </w:r>
      </w:ins>
      <w:ins w:id="848" w:author="Anthony Brown" w:date="2020-02-05T11:26:00Z">
        <w:r>
          <w:t xml:space="preserve"> not </w:t>
        </w:r>
      </w:ins>
      <w:ins w:id="849" w:author="Anthony Brown" w:date="2020-02-05T11:25:00Z">
        <w:r>
          <w:t xml:space="preserve">get </w:t>
        </w:r>
      </w:ins>
      <w:ins w:id="850" w:author="Anthony Brown" w:date="2020-02-05T11:26:00Z">
        <w:r>
          <w:t xml:space="preserve">a </w:t>
        </w:r>
      </w:ins>
      <w:ins w:id="851" w:author="Anthony Brown" w:date="2020-02-05T11:25:00Z">
        <w:r>
          <w:t xml:space="preserve">good take-up rate in </w:t>
        </w:r>
      </w:ins>
      <w:ins w:id="852" w:author="Anthony Brown" w:date="2020-02-05T11:27:00Z">
        <w:r>
          <w:t xml:space="preserve">the </w:t>
        </w:r>
      </w:ins>
      <w:proofErr w:type="gramStart"/>
      <w:ins w:id="853" w:author="Anthony Brown" w:date="2020-02-05T11:25:00Z">
        <w:r>
          <w:t>market place</w:t>
        </w:r>
        <w:proofErr w:type="gramEnd"/>
        <w:r>
          <w:t xml:space="preserve"> because of the number of competing applications. </w:t>
        </w:r>
      </w:ins>
      <w:r w:rsidR="562C883E" w:rsidRPr="562C883E">
        <w:t>The market for ESL learning tools is already quite large</w:t>
      </w:r>
      <w:ins w:id="854" w:author="Anthony Brown" w:date="2020-02-05T11:24:00Z">
        <w:r>
          <w:t xml:space="preserve">. </w:t>
        </w:r>
      </w:ins>
      <w:ins w:id="855" w:author="Anthony Brown" w:date="2020-02-05T11:25:00Z">
        <w:r>
          <w:t>Although w</w:t>
        </w:r>
      </w:ins>
      <w:ins w:id="856" w:author="Anthony Brown" w:date="2020-02-05T11:24:00Z">
        <w:r>
          <w:t xml:space="preserve">e envision a target section within the market, </w:t>
        </w:r>
      </w:ins>
      <w:ins w:id="857" w:author="Anthony Brown" w:date="2020-02-05T11:26:00Z">
        <w:r>
          <w:t xml:space="preserve">our app may fail to be recognised. </w:t>
        </w:r>
      </w:ins>
      <w:del w:id="858" w:author="Anthony Brown" w:date="2020-02-05T11:27:00Z">
        <w:r w:rsidR="562C883E" w:rsidRPr="562C883E" w:rsidDel="00112F75">
          <w:delText xml:space="preserve">, and our application may fall into the abyss of the mass of products and applications already produced in this area. Our </w:delText>
        </w:r>
      </w:del>
      <w:del w:id="859" w:author="Anthony Brown" w:date="2020-02-05T11:29:00Z">
        <w:r w:rsidR="562C883E" w:rsidRPr="562C883E" w:rsidDel="00112F75">
          <w:delText>application may not be able to breach this giant mass of competing applications</w:delText>
        </w:r>
      </w:del>
      <w:del w:id="860" w:author="Anthony Brown" w:date="2020-02-05T11:28:00Z">
        <w:r w:rsidR="562C883E" w:rsidRPr="562C883E" w:rsidDel="00112F75">
          <w:delText xml:space="preserve"> and in the end would not be a very good project</w:delText>
        </w:r>
      </w:del>
      <w:del w:id="861" w:author="Anthony Brown" w:date="2020-02-05T11:29:00Z">
        <w:r w:rsidR="562C883E" w:rsidRPr="562C883E" w:rsidDel="00112F75">
          <w:delText>.</w:delText>
        </w:r>
      </w:del>
    </w:p>
    <w:p w14:paraId="4A51A8CA" w14:textId="65FE0945" w:rsidR="562C883E" w:rsidDel="00112F75" w:rsidRDefault="562C883E" w:rsidP="562C883E">
      <w:pPr>
        <w:pStyle w:val="Heading2"/>
        <w:rPr>
          <w:del w:id="862" w:author="Anthony Brown" w:date="2020-02-05T11:29:00Z"/>
        </w:rPr>
      </w:pPr>
      <w:del w:id="863" w:author="Anthony Brown" w:date="2020-02-05T11:29:00Z">
        <w:r w:rsidRPr="562C883E" w:rsidDel="00112F75">
          <w:delText>Market Saturation</w:delText>
        </w:r>
      </w:del>
    </w:p>
    <w:p w14:paraId="15282318" w14:textId="4A34FD9E" w:rsidR="562C883E" w:rsidDel="00112F75" w:rsidRDefault="562C883E" w:rsidP="562C883E">
      <w:pPr>
        <w:rPr>
          <w:del w:id="864" w:author="Anthony Brown" w:date="2020-02-05T11:29:00Z"/>
        </w:rPr>
      </w:pPr>
      <w:del w:id="865" w:author="Anthony Brown" w:date="2020-02-05T11:29:00Z">
        <w:r w:rsidRPr="562C883E" w:rsidDel="00112F75">
          <w:delText>The market for ESL learning tools is already quite large, and our application may fall into the abyss of the mass of products and applications already produced in this area. Our application may not be able to breach this giant mass of competing applications and in the end would not be a very good project.</w:delText>
        </w:r>
      </w:del>
    </w:p>
    <w:p w14:paraId="3AE0AD97" w14:textId="299F7F23" w:rsidR="562C883E" w:rsidRDefault="562C883E" w:rsidP="562C883E">
      <w:pPr>
        <w:pStyle w:val="Heading2"/>
      </w:pPr>
      <w:r w:rsidRPr="562C883E">
        <w:t xml:space="preserve">Reaching the </w:t>
      </w:r>
      <w:del w:id="866" w:author="Anthony Brown" w:date="2020-02-05T11:29:00Z">
        <w:r w:rsidRPr="562C883E" w:rsidDel="00112F75">
          <w:delText xml:space="preserve">end </w:delText>
        </w:r>
      </w:del>
      <w:ins w:id="867" w:author="Anthony Brown" w:date="2020-02-05T11:29:00Z">
        <w:r w:rsidR="00112F75" w:rsidRPr="562C883E">
          <w:t>end</w:t>
        </w:r>
        <w:r w:rsidR="00112F75">
          <w:t>-</w:t>
        </w:r>
      </w:ins>
      <w:r w:rsidRPr="562C883E">
        <w:t>users</w:t>
      </w:r>
    </w:p>
    <w:p w14:paraId="35DDF300" w14:textId="35CF1C83" w:rsidR="562C883E" w:rsidRDefault="562C883E" w:rsidP="562C883E">
      <w:del w:id="868" w:author="Anthony Brown" w:date="2020-02-05T11:29:00Z">
        <w:r w:rsidRPr="562C883E" w:rsidDel="00112F75">
          <w:delText xml:space="preserve">In dealing with the market, we must also face the fact it may be hard for </w:delText>
        </w:r>
      </w:del>
      <w:ins w:id="869" w:author="Anthony Brown" w:date="2020-02-05T11:29:00Z">
        <w:r w:rsidR="00112F75">
          <w:t>O</w:t>
        </w:r>
      </w:ins>
      <w:del w:id="870" w:author="Anthony Brown" w:date="2020-02-05T11:29:00Z">
        <w:r w:rsidRPr="562C883E" w:rsidDel="00112F75">
          <w:delText>o</w:delText>
        </w:r>
      </w:del>
      <w:r w:rsidRPr="562C883E">
        <w:t xml:space="preserve">ur application </w:t>
      </w:r>
      <w:ins w:id="871" w:author="Anthony Brown" w:date="2020-02-05T11:29:00Z">
        <w:r w:rsidR="00112F75">
          <w:t xml:space="preserve">may not </w:t>
        </w:r>
      </w:ins>
      <w:del w:id="872" w:author="Anthony Brown" w:date="2020-02-05T11:30:00Z">
        <w:r w:rsidRPr="562C883E" w:rsidDel="00112F75">
          <w:delText xml:space="preserve">to </w:delText>
        </w:r>
      </w:del>
      <w:r w:rsidRPr="562C883E">
        <w:t>reach the intended users. Our intended users will primarily be non-native English speakers</w:t>
      </w:r>
      <w:del w:id="873" w:author="Anthony Brown" w:date="2020-02-05T11:32:00Z">
        <w:r w:rsidRPr="562C883E" w:rsidDel="00112F75">
          <w:delText xml:space="preserve">, </w:delText>
        </w:r>
      </w:del>
      <w:ins w:id="874" w:author="Anthony Brown" w:date="2020-02-05T11:32:00Z">
        <w:r w:rsidR="00112F75">
          <w:t xml:space="preserve"> living in </w:t>
        </w:r>
      </w:ins>
      <w:ins w:id="875" w:author="Anthony Brown" w:date="2020-02-05T11:30:00Z">
        <w:r w:rsidR="00112F75">
          <w:t>rem</w:t>
        </w:r>
      </w:ins>
      <w:ins w:id="876" w:author="Anthony Brown" w:date="2020-02-05T11:31:00Z">
        <w:r w:rsidR="00112F75">
          <w:t>ote locations</w:t>
        </w:r>
      </w:ins>
      <w:ins w:id="877" w:author="Anthony Brown" w:date="2020-02-05T11:32:00Z">
        <w:r w:rsidR="00112F75">
          <w:t xml:space="preserve"> in foreign countries</w:t>
        </w:r>
      </w:ins>
      <w:ins w:id="878" w:author="Anthony Brown" w:date="2020-02-05T11:31:00Z">
        <w:r w:rsidR="00112F75">
          <w:t xml:space="preserve">. </w:t>
        </w:r>
      </w:ins>
      <w:ins w:id="879" w:author="Anthony Brown" w:date="2020-02-05T11:33:00Z">
        <w:r w:rsidR="00112F75">
          <w:t>We can devise an advertising strategy, but</w:t>
        </w:r>
      </w:ins>
      <w:ins w:id="880" w:author="Anthony Brown" w:date="2020-02-05T11:34:00Z">
        <w:r w:rsidR="00112F75">
          <w:t xml:space="preserve"> it is a complex market segment to target. Our </w:t>
        </w:r>
      </w:ins>
      <w:ins w:id="881" w:author="Anthony Brown" w:date="2020-02-05T11:35:00Z">
        <w:r w:rsidR="00112F75">
          <w:t>advertising approach</w:t>
        </w:r>
      </w:ins>
      <w:ins w:id="882" w:author="Anthony Brown" w:date="2020-02-05T11:34:00Z">
        <w:r w:rsidR="00112F75">
          <w:t xml:space="preserve"> may not work.</w:t>
        </w:r>
      </w:ins>
      <w:del w:id="883" w:author="Anthony Brown" w:date="2020-02-05T11:34:00Z">
        <w:r w:rsidRPr="562C883E" w:rsidDel="00112F75">
          <w:delText>and finding a way to advertise or reach these people in remote areas may be beyond our grasp</w:delText>
        </w:r>
      </w:del>
      <w:del w:id="884" w:author="Anthony Brown" w:date="2020-02-05T11:35:00Z">
        <w:r w:rsidRPr="562C883E" w:rsidDel="00112F75">
          <w:delText>.</w:delText>
        </w:r>
      </w:del>
    </w:p>
    <w:p w14:paraId="58F1750A" w14:textId="72F0A49E" w:rsidR="562C883E" w:rsidRDefault="562C883E" w:rsidP="562C883E">
      <w:pPr>
        <w:pStyle w:val="Heading2"/>
      </w:pPr>
      <w:r w:rsidRPr="562C883E">
        <w:t>Too difficult to use</w:t>
      </w:r>
    </w:p>
    <w:p w14:paraId="1D162B7C" w14:textId="7311C97D" w:rsidR="562C883E" w:rsidRDefault="00112F75" w:rsidP="562C883E">
      <w:ins w:id="885" w:author="Anthony Brown" w:date="2020-02-05T11:38:00Z">
        <w:r>
          <w:t xml:space="preserve">Our </w:t>
        </w:r>
        <w:r w:rsidRPr="562C883E">
          <w:t xml:space="preserve">application </w:t>
        </w:r>
      </w:ins>
      <w:ins w:id="886" w:author="Anthony Brown" w:date="2020-02-05T11:39:00Z">
        <w:r>
          <w:t xml:space="preserve">may not be </w:t>
        </w:r>
      </w:ins>
      <w:ins w:id="887" w:author="Anthony Brown" w:date="2020-02-05T11:38:00Z">
        <w:r w:rsidRPr="562C883E">
          <w:t xml:space="preserve">useful to the end user </w:t>
        </w:r>
      </w:ins>
      <w:ins w:id="888" w:author="Anthony Brown" w:date="2020-02-05T11:39:00Z">
        <w:r>
          <w:t>because it is not easy to use</w:t>
        </w:r>
      </w:ins>
      <w:ins w:id="889" w:author="Anthony Brown" w:date="2020-02-05T11:38:00Z">
        <w:r>
          <w:t>.</w:t>
        </w:r>
        <w:r w:rsidRPr="562C883E">
          <w:t xml:space="preserve"> </w:t>
        </w:r>
      </w:ins>
      <w:r w:rsidR="562C883E" w:rsidRPr="562C883E">
        <w:t xml:space="preserve">We </w:t>
      </w:r>
      <w:ins w:id="890" w:author="Anthony Brown" w:date="2020-02-05T11:40:00Z">
        <w:r>
          <w:t>may fin</w:t>
        </w:r>
      </w:ins>
      <w:ins w:id="891" w:author="Anthony Brown" w:date="2020-02-05T11:44:00Z">
        <w:r>
          <w:t>d</w:t>
        </w:r>
      </w:ins>
      <w:ins w:id="892" w:author="Anthony Brown" w:date="2020-02-05T11:40:00Z">
        <w:r>
          <w:t xml:space="preserve"> the app </w:t>
        </w:r>
      </w:ins>
      <w:ins w:id="893" w:author="Anthony Brown" w:date="2020-02-05T11:44:00Z">
        <w:r>
          <w:t>intuitive</w:t>
        </w:r>
      </w:ins>
      <w:ins w:id="894" w:author="Anthony Brown" w:date="2020-02-05T11:40:00Z">
        <w:r>
          <w:t xml:space="preserve">, but our clients are different </w:t>
        </w:r>
      </w:ins>
      <w:ins w:id="895" w:author="Anthony Brown" w:date="2020-02-05T11:45:00Z">
        <w:r>
          <w:t>from</w:t>
        </w:r>
      </w:ins>
      <w:ins w:id="896" w:author="Anthony Brown" w:date="2020-02-05T11:40:00Z">
        <w:r>
          <w:t xml:space="preserve"> us and they </w:t>
        </w:r>
      </w:ins>
      <w:ins w:id="897" w:author="Anthony Brown" w:date="2020-02-05T11:41:00Z">
        <w:r>
          <w:t>might not feel the same way.</w:t>
        </w:r>
      </w:ins>
      <w:del w:id="898" w:author="Anthony Brown" w:date="2020-02-05T11:41:00Z">
        <w:r w:rsidR="562C883E" w:rsidRPr="562C883E" w:rsidDel="00112F75">
          <w:delText>need to make sure our application is well documented and friendly to use, otherwise we will face having</w:delText>
        </w:r>
      </w:del>
      <w:del w:id="899" w:author="Anthony Brown" w:date="2020-02-05T11:38:00Z">
        <w:r w:rsidR="562C883E" w:rsidRPr="562C883E" w:rsidDel="00112F75">
          <w:delText xml:space="preserve"> an application that is not useful to the end user due to issues with ease of use</w:delText>
        </w:r>
      </w:del>
      <w:del w:id="900" w:author="Anthony Brown" w:date="2020-02-05T11:41:00Z">
        <w:r w:rsidR="562C883E" w:rsidRPr="562C883E" w:rsidDel="00112F75">
          <w:delText>. It is important to minimise this risk by using rigorous testing and QA sessions to ensure that the program is indeed user friendly.</w:delText>
        </w:r>
      </w:del>
    </w:p>
    <w:p w14:paraId="504DDC3B" w14:textId="70283F88" w:rsidR="562C883E" w:rsidRDefault="562C883E" w:rsidP="562C883E">
      <w:pPr>
        <w:pStyle w:val="Heading2"/>
      </w:pPr>
      <w:r w:rsidRPr="562C883E">
        <w:t>System requirements too high</w:t>
      </w:r>
    </w:p>
    <w:p w14:paraId="57E47EF6" w14:textId="0B5A5547" w:rsidR="562C883E" w:rsidRDefault="562C883E" w:rsidP="562C883E">
      <w:del w:id="901" w:author="Anthony Brown" w:date="2020-02-05T11:41:00Z">
        <w:r w:rsidRPr="562C883E" w:rsidDel="00112F75">
          <w:delText xml:space="preserve">Our application is primarily for people in areas that lack modern expensive technology. </w:delText>
        </w:r>
      </w:del>
      <w:r w:rsidRPr="562C883E">
        <w:t>Our app</w:t>
      </w:r>
      <w:del w:id="902" w:author="Anthony Brown" w:date="2020-02-05T11:42:00Z">
        <w:r w:rsidRPr="562C883E" w:rsidDel="00112F75">
          <w:delText>lication</w:delText>
        </w:r>
      </w:del>
      <w:r w:rsidRPr="562C883E">
        <w:t xml:space="preserve"> will </w:t>
      </w:r>
      <w:del w:id="903" w:author="Anthony Brown" w:date="2020-02-05T11:41:00Z">
        <w:r w:rsidRPr="562C883E" w:rsidDel="00112F75">
          <w:delText xml:space="preserve">need </w:delText>
        </w:r>
      </w:del>
      <w:ins w:id="904" w:author="Anthony Brown" w:date="2020-02-05T11:41:00Z">
        <w:r w:rsidR="00112F75">
          <w:t xml:space="preserve">not </w:t>
        </w:r>
      </w:ins>
      <w:del w:id="905" w:author="Anthony Brown" w:date="2020-02-05T11:43:00Z">
        <w:r w:rsidRPr="562C883E" w:rsidDel="00112F75">
          <w:delText xml:space="preserve">to </w:delText>
        </w:r>
      </w:del>
      <w:r w:rsidRPr="562C883E">
        <w:t xml:space="preserve">be able to be run on </w:t>
      </w:r>
      <w:del w:id="906" w:author="Anthony Brown" w:date="2020-02-05T11:41:00Z">
        <w:r w:rsidRPr="562C883E" w:rsidDel="00112F75">
          <w:delText xml:space="preserve">lower end </w:delText>
        </w:r>
      </w:del>
      <w:r w:rsidRPr="562C883E">
        <w:t xml:space="preserve">systems </w:t>
      </w:r>
      <w:ins w:id="907" w:author="Anthony Brown" w:date="2020-02-05T11:41:00Z">
        <w:r w:rsidR="00112F75">
          <w:t>our clients currently have.</w:t>
        </w:r>
      </w:ins>
      <w:ins w:id="908" w:author="Anthony Brown" w:date="2020-02-05T11:42:00Z">
        <w:r w:rsidR="00112F75">
          <w:t xml:space="preserve"> </w:t>
        </w:r>
        <w:r w:rsidR="00112F75" w:rsidRPr="562C883E">
          <w:t>Our application is primarily for people in areas that lack modern technology</w:t>
        </w:r>
        <w:r w:rsidR="00112F75">
          <w:t xml:space="preserve"> and they may be running </w:t>
        </w:r>
      </w:ins>
      <w:ins w:id="909" w:author="Anthony Brown" w:date="2020-02-05T11:43:00Z">
        <w:r w:rsidR="00112F75">
          <w:t xml:space="preserve">technology </w:t>
        </w:r>
      </w:ins>
      <w:ins w:id="910" w:author="Anthony Brown" w:date="2020-02-05T11:42:00Z">
        <w:r w:rsidR="00112F75">
          <w:t xml:space="preserve">generations </w:t>
        </w:r>
      </w:ins>
      <w:ins w:id="911" w:author="Anthony Brown" w:date="2020-02-05T11:43:00Z">
        <w:r w:rsidR="00112F75">
          <w:t xml:space="preserve">behind ours.  </w:t>
        </w:r>
      </w:ins>
      <w:ins w:id="912" w:author="Anthony Brown" w:date="2020-02-05T11:44:00Z">
        <w:r w:rsidR="00112F75">
          <w:t>We might find we are accessing technologies that their systems cannot support.</w:t>
        </w:r>
      </w:ins>
      <w:del w:id="913" w:author="Anthony Brown" w:date="2020-02-05T11:43:00Z">
        <w:r w:rsidRPr="562C883E" w:rsidDel="00112F75">
          <w:delText>to ensure that we can reach our target audience (rural schools, parents in impoverished areas, etc) who do not have access to the latest phones, tablets and computers.</w:delText>
        </w:r>
      </w:del>
    </w:p>
    <w:p w14:paraId="7947B388" w14:textId="1ADE7DE9" w:rsidR="6964BC31" w:rsidRDefault="562C883E" w:rsidP="6964BC31">
      <w:pPr>
        <w:pStyle w:val="Heading1"/>
      </w:pPr>
      <w:r>
        <w:t>Group processes and communications</w:t>
      </w:r>
    </w:p>
    <w:p w14:paraId="5BC594E5" w14:textId="1B6B4253" w:rsidR="233B89A1" w:rsidRDefault="562C883E" w:rsidP="562C883E">
      <w:pPr>
        <w:pStyle w:val="Heading2"/>
        <w:rPr>
          <w:b/>
          <w:bCs/>
        </w:rPr>
      </w:pPr>
      <w:r w:rsidRPr="00112F75">
        <w:rPr>
          <w:b/>
          <w:bCs/>
          <w:highlight w:val="yellow"/>
          <w:rPrChange w:id="914" w:author="Anthony Brown" w:date="2020-02-05T11:44:00Z">
            <w:rPr>
              <w:b/>
              <w:bCs/>
            </w:rPr>
          </w:rPrChange>
        </w:rPr>
        <w:t>//not done yet</w:t>
      </w:r>
      <w:ins w:id="915" w:author="Anthony Brown" w:date="2020-02-05T11:45:00Z">
        <w:r w:rsidR="00A06CE9">
          <w:rPr>
            <w:b/>
            <w:bCs/>
            <w:highlight w:val="yellow"/>
          </w:rPr>
          <w:t xml:space="preserve"> - </w:t>
        </w:r>
      </w:ins>
      <w:del w:id="916" w:author="Anthony Brown" w:date="2020-02-05T11:45:00Z">
        <w:r w:rsidRPr="00112F75" w:rsidDel="00A06CE9">
          <w:rPr>
            <w:b/>
            <w:bCs/>
            <w:highlight w:val="yellow"/>
            <w:rPrChange w:id="917" w:author="Anthony Brown" w:date="2020-02-05T11:44:00Z">
              <w:rPr>
                <w:b/>
                <w:bCs/>
              </w:rPr>
            </w:rPrChange>
          </w:rPr>
          <w:delText>,</w:delText>
        </w:r>
      </w:del>
      <w:r w:rsidRPr="00112F75">
        <w:rPr>
          <w:b/>
          <w:bCs/>
          <w:highlight w:val="yellow"/>
          <w:rPrChange w:id="918" w:author="Anthony Brown" w:date="2020-02-05T11:44:00Z">
            <w:rPr>
              <w:b/>
              <w:bCs/>
            </w:rPr>
          </w:rPrChange>
        </w:rPr>
        <w:t xml:space="preserve"> will finish later</w:t>
      </w:r>
    </w:p>
    <w:p w14:paraId="58408FD9" w14:textId="4B149E7C" w:rsidR="562C883E" w:rsidRDefault="562C883E" w:rsidP="562C883E"/>
    <w:p w14:paraId="6FBFB7B2" w14:textId="3AF8E9C5" w:rsidR="233B89A1" w:rsidRDefault="562C883E" w:rsidP="233B89A1">
      <w:pPr>
        <w:pStyle w:val="Heading2"/>
      </w:pPr>
      <w:r>
        <w:t>References</w:t>
      </w:r>
    </w:p>
    <w:p w14:paraId="23B3A0B2" w14:textId="640D795F" w:rsidR="562C883E" w:rsidRDefault="562C883E" w:rsidP="562C883E">
      <w:r w:rsidRPr="562C883E">
        <w:rPr>
          <w:rFonts w:ascii="Calibri" w:eastAsia="Calibri" w:hAnsi="Calibri" w:cs="Calibri"/>
          <w:sz w:val="19"/>
          <w:szCs w:val="19"/>
        </w:rPr>
        <w:t xml:space="preserve">eLearning Industry. (2020). </w:t>
      </w:r>
      <w:r w:rsidRPr="562C883E">
        <w:rPr>
          <w:rFonts w:ascii="Calibri" w:eastAsia="Calibri" w:hAnsi="Calibri" w:cs="Calibri"/>
          <w:i/>
          <w:iCs/>
          <w:sz w:val="19"/>
          <w:szCs w:val="19"/>
        </w:rPr>
        <w:t xml:space="preserve">10 Best Language Learning Apps </w:t>
      </w:r>
      <w:proofErr w:type="gramStart"/>
      <w:r w:rsidRPr="562C883E">
        <w:rPr>
          <w:rFonts w:ascii="Calibri" w:eastAsia="Calibri" w:hAnsi="Calibri" w:cs="Calibri"/>
          <w:i/>
          <w:iCs/>
          <w:sz w:val="19"/>
          <w:szCs w:val="19"/>
        </w:rPr>
        <w:t>For</w:t>
      </w:r>
      <w:proofErr w:type="gramEnd"/>
      <w:r w:rsidRPr="562C883E">
        <w:rPr>
          <w:rFonts w:ascii="Calibri" w:eastAsia="Calibri" w:hAnsi="Calibri" w:cs="Calibri"/>
          <w:i/>
          <w:iCs/>
          <w:sz w:val="19"/>
          <w:szCs w:val="19"/>
        </w:rPr>
        <w:t xml:space="preserve"> Kids - eLearning Industry</w:t>
      </w:r>
      <w:r w:rsidRPr="562C883E">
        <w:rPr>
          <w:rFonts w:ascii="Calibri" w:eastAsia="Calibri" w:hAnsi="Calibri" w:cs="Calibri"/>
          <w:sz w:val="19"/>
          <w:szCs w:val="19"/>
        </w:rPr>
        <w:t>. [online] Available at: https://elearningindustry.com/10-best-language-learning-apps-for-kids [Accessed 31 Jan. 2020].</w:t>
      </w:r>
    </w:p>
    <w:p w14:paraId="67C66E31" w14:textId="545C686E" w:rsidR="233B89A1" w:rsidRDefault="233B89A1" w:rsidP="233B89A1">
      <w:pPr>
        <w:rPr>
          <w:rFonts w:ascii="Calibri" w:eastAsia="Calibri" w:hAnsi="Calibri" w:cs="Calibri"/>
          <w:sz w:val="19"/>
          <w:szCs w:val="19"/>
        </w:rPr>
      </w:pPr>
      <w:r w:rsidRPr="233B89A1">
        <w:rPr>
          <w:rFonts w:ascii="Calibri" w:eastAsia="Calibri" w:hAnsi="Calibri" w:cs="Calibri"/>
          <w:sz w:val="19"/>
          <w:szCs w:val="19"/>
        </w:rPr>
        <w:t xml:space="preserve">News 2020, "Vietnam lacks teachers to achieve language targets", </w:t>
      </w:r>
      <w:r w:rsidRPr="233B89A1">
        <w:rPr>
          <w:rFonts w:ascii="Calibri" w:eastAsia="Calibri" w:hAnsi="Calibri" w:cs="Calibri"/>
          <w:i/>
          <w:iCs/>
          <w:sz w:val="19"/>
          <w:szCs w:val="19"/>
        </w:rPr>
        <w:t>Thepienews.com</w:t>
      </w:r>
      <w:r w:rsidRPr="233B89A1">
        <w:rPr>
          <w:rFonts w:ascii="Calibri" w:eastAsia="Calibri" w:hAnsi="Calibri" w:cs="Calibri"/>
          <w:sz w:val="19"/>
          <w:szCs w:val="19"/>
        </w:rPr>
        <w:t xml:space="preserve">, 2020. [Online]. Available: </w:t>
      </w:r>
      <w:hyperlink r:id="rId10">
        <w:r w:rsidRPr="233B89A1">
          <w:rPr>
            <w:rStyle w:val="Hyperlink"/>
            <w:rFonts w:ascii="Calibri" w:eastAsia="Calibri" w:hAnsi="Calibri" w:cs="Calibri"/>
            <w:sz w:val="19"/>
            <w:szCs w:val="19"/>
          </w:rPr>
          <w:t>https://thepienews.com/news/vietnam-teachers-language-targets/</w:t>
        </w:r>
      </w:hyperlink>
      <w:r w:rsidRPr="233B89A1">
        <w:rPr>
          <w:rFonts w:ascii="Calibri" w:eastAsia="Calibri" w:hAnsi="Calibri" w:cs="Calibri"/>
          <w:sz w:val="19"/>
          <w:szCs w:val="19"/>
        </w:rPr>
        <w:t>. [Accessed: 08- Jan- 2020].</w:t>
      </w:r>
    </w:p>
    <w:p w14:paraId="5FD7FFDB" w14:textId="32ECB88C" w:rsidR="233B89A1" w:rsidRDefault="233B89A1" w:rsidP="233B89A1">
      <w:pPr>
        <w:rPr>
          <w:rFonts w:ascii="Calibri" w:eastAsia="Calibri" w:hAnsi="Calibri" w:cs="Calibri"/>
          <w:sz w:val="19"/>
          <w:szCs w:val="19"/>
        </w:rPr>
      </w:pPr>
      <w:r w:rsidRPr="233B89A1">
        <w:rPr>
          <w:rFonts w:ascii="Calibri" w:eastAsia="Calibri" w:hAnsi="Calibri" w:cs="Calibri"/>
          <w:sz w:val="19"/>
          <w:szCs w:val="19"/>
        </w:rPr>
        <w:t xml:space="preserve"> Research, 2020, "English Language Learning Market to grow at 7.1% to hit $54.8 billion by 2025 – Insights on Recent Trends, Size, Share, Growth Opportunities, Key Developments and Future Outlook: Adroit Market Research", </w:t>
      </w:r>
      <w:r w:rsidRPr="233B89A1">
        <w:rPr>
          <w:rFonts w:ascii="Calibri" w:eastAsia="Calibri" w:hAnsi="Calibri" w:cs="Calibri"/>
          <w:i/>
          <w:iCs/>
          <w:sz w:val="19"/>
          <w:szCs w:val="19"/>
        </w:rPr>
        <w:t xml:space="preserve">GlobeNewswire </w:t>
      </w:r>
      <w:proofErr w:type="gramStart"/>
      <w:r w:rsidRPr="233B89A1">
        <w:rPr>
          <w:rFonts w:ascii="Calibri" w:eastAsia="Calibri" w:hAnsi="Calibri" w:cs="Calibri"/>
          <w:i/>
          <w:iCs/>
          <w:sz w:val="19"/>
          <w:szCs w:val="19"/>
        </w:rPr>
        <w:t>News Room</w:t>
      </w:r>
      <w:proofErr w:type="gramEnd"/>
      <w:r w:rsidRPr="233B89A1">
        <w:rPr>
          <w:rFonts w:ascii="Calibri" w:eastAsia="Calibri" w:hAnsi="Calibri" w:cs="Calibri"/>
          <w:sz w:val="19"/>
          <w:szCs w:val="19"/>
        </w:rPr>
        <w:t xml:space="preserve">, 2020. [Online]. Available: </w:t>
      </w:r>
      <w:hyperlink r:id="rId11">
        <w:r w:rsidRPr="233B89A1">
          <w:rPr>
            <w:rStyle w:val="Hyperlink"/>
            <w:rFonts w:ascii="Calibri" w:eastAsia="Calibri" w:hAnsi="Calibri" w:cs="Calibri"/>
            <w:sz w:val="19"/>
            <w:szCs w:val="19"/>
          </w:rPr>
          <w:t>https://www.globenewswire.com/news-release/2019/07/26/1892347/0/en/English-Language-Learning-Market-to-grow-at-7-1-to-hit-54-8-billion-by-2025-Insights-on-Recent-Trends-Size-Share-Growth-Opportunities-Key-Developments-and-Future-Outlook-Adroit-Mar.html</w:t>
        </w:r>
      </w:hyperlink>
      <w:r w:rsidRPr="233B89A1">
        <w:rPr>
          <w:rFonts w:ascii="Calibri" w:eastAsia="Calibri" w:hAnsi="Calibri" w:cs="Calibri"/>
          <w:sz w:val="19"/>
          <w:szCs w:val="19"/>
        </w:rPr>
        <w:t>. [Accessed: 08- Jan- 2020].</w:t>
      </w:r>
    </w:p>
    <w:p w14:paraId="7668BAC0" w14:textId="1D3D7AA8" w:rsidR="562C883E" w:rsidRDefault="562C883E" w:rsidP="562C883E">
      <w:pPr>
        <w:rPr>
          <w:rFonts w:ascii="Calibri" w:eastAsia="Calibri" w:hAnsi="Calibri" w:cs="Calibri"/>
          <w:sz w:val="19"/>
          <w:szCs w:val="19"/>
        </w:rPr>
      </w:pPr>
      <w:r w:rsidRPr="562C883E">
        <w:rPr>
          <w:rFonts w:ascii="Calibri" w:eastAsia="Calibri" w:hAnsi="Calibri" w:cs="Calibri"/>
          <w:sz w:val="19"/>
          <w:szCs w:val="19"/>
        </w:rPr>
        <w:t xml:space="preserve">Taylor, 2020, "People around the world still think English is the most valuable language to learn, study shows", </w:t>
      </w:r>
      <w:r w:rsidRPr="562C883E">
        <w:rPr>
          <w:rFonts w:ascii="Calibri" w:eastAsia="Calibri" w:hAnsi="Calibri" w:cs="Calibri"/>
          <w:i/>
          <w:iCs/>
          <w:sz w:val="19"/>
          <w:szCs w:val="19"/>
        </w:rPr>
        <w:t>CNBC</w:t>
      </w:r>
      <w:r w:rsidRPr="562C883E">
        <w:rPr>
          <w:rFonts w:ascii="Calibri" w:eastAsia="Calibri" w:hAnsi="Calibri" w:cs="Calibri"/>
          <w:sz w:val="19"/>
          <w:szCs w:val="19"/>
        </w:rPr>
        <w:t xml:space="preserve">, 2020. [Online]. Available: </w:t>
      </w:r>
      <w:hyperlink r:id="rId12">
        <w:r w:rsidRPr="562C883E">
          <w:rPr>
            <w:rStyle w:val="Hyperlink"/>
            <w:rFonts w:ascii="Calibri" w:eastAsia="Calibri" w:hAnsi="Calibri" w:cs="Calibri"/>
            <w:sz w:val="19"/>
            <w:szCs w:val="19"/>
          </w:rPr>
          <w:t>https://www.cnbc.com/2019/06/28/people-still-think-english-is-the-most-valuable-language-to-learn.html</w:t>
        </w:r>
      </w:hyperlink>
      <w:r w:rsidRPr="562C883E">
        <w:rPr>
          <w:rFonts w:ascii="Calibri" w:eastAsia="Calibri" w:hAnsi="Calibri" w:cs="Calibri"/>
          <w:sz w:val="19"/>
          <w:szCs w:val="19"/>
        </w:rPr>
        <w:t>. [Accessed: 08- Jan- 2020].</w:t>
      </w:r>
    </w:p>
    <w:sectPr w:rsidR="562C88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217E2"/>
    <w:multiLevelType w:val="hybridMultilevel"/>
    <w:tmpl w:val="CBF88F84"/>
    <w:lvl w:ilvl="0" w:tplc="5DCCC39A">
      <w:start w:val="1"/>
      <w:numFmt w:val="bullet"/>
      <w:lvlText w:val=""/>
      <w:lvlJc w:val="left"/>
      <w:pPr>
        <w:ind w:left="720" w:hanging="360"/>
      </w:pPr>
      <w:rPr>
        <w:rFonts w:ascii="Symbol" w:hAnsi="Symbol" w:hint="default"/>
      </w:rPr>
    </w:lvl>
    <w:lvl w:ilvl="1" w:tplc="9BD24E6A">
      <w:start w:val="1"/>
      <w:numFmt w:val="bullet"/>
      <w:lvlText w:val="o"/>
      <w:lvlJc w:val="left"/>
      <w:pPr>
        <w:ind w:left="1440" w:hanging="360"/>
      </w:pPr>
      <w:rPr>
        <w:rFonts w:ascii="Courier New" w:hAnsi="Courier New" w:hint="default"/>
      </w:rPr>
    </w:lvl>
    <w:lvl w:ilvl="2" w:tplc="A9F6F39C">
      <w:start w:val="1"/>
      <w:numFmt w:val="bullet"/>
      <w:lvlText w:val=""/>
      <w:lvlJc w:val="left"/>
      <w:pPr>
        <w:ind w:left="2160" w:hanging="360"/>
      </w:pPr>
      <w:rPr>
        <w:rFonts w:ascii="Wingdings" w:hAnsi="Wingdings" w:hint="default"/>
      </w:rPr>
    </w:lvl>
    <w:lvl w:ilvl="3" w:tplc="3A508012">
      <w:start w:val="1"/>
      <w:numFmt w:val="bullet"/>
      <w:lvlText w:val=""/>
      <w:lvlJc w:val="left"/>
      <w:pPr>
        <w:ind w:left="2880" w:hanging="360"/>
      </w:pPr>
      <w:rPr>
        <w:rFonts w:ascii="Symbol" w:hAnsi="Symbol" w:hint="default"/>
      </w:rPr>
    </w:lvl>
    <w:lvl w:ilvl="4" w:tplc="D200DF12">
      <w:start w:val="1"/>
      <w:numFmt w:val="bullet"/>
      <w:lvlText w:val="o"/>
      <w:lvlJc w:val="left"/>
      <w:pPr>
        <w:ind w:left="3600" w:hanging="360"/>
      </w:pPr>
      <w:rPr>
        <w:rFonts w:ascii="Courier New" w:hAnsi="Courier New" w:hint="default"/>
      </w:rPr>
    </w:lvl>
    <w:lvl w:ilvl="5" w:tplc="51907A3A">
      <w:start w:val="1"/>
      <w:numFmt w:val="bullet"/>
      <w:lvlText w:val=""/>
      <w:lvlJc w:val="left"/>
      <w:pPr>
        <w:ind w:left="4320" w:hanging="360"/>
      </w:pPr>
      <w:rPr>
        <w:rFonts w:ascii="Wingdings" w:hAnsi="Wingdings" w:hint="default"/>
      </w:rPr>
    </w:lvl>
    <w:lvl w:ilvl="6" w:tplc="9162FF5E">
      <w:start w:val="1"/>
      <w:numFmt w:val="bullet"/>
      <w:lvlText w:val=""/>
      <w:lvlJc w:val="left"/>
      <w:pPr>
        <w:ind w:left="5040" w:hanging="360"/>
      </w:pPr>
      <w:rPr>
        <w:rFonts w:ascii="Symbol" w:hAnsi="Symbol" w:hint="default"/>
      </w:rPr>
    </w:lvl>
    <w:lvl w:ilvl="7" w:tplc="421E05AC">
      <w:start w:val="1"/>
      <w:numFmt w:val="bullet"/>
      <w:lvlText w:val="o"/>
      <w:lvlJc w:val="left"/>
      <w:pPr>
        <w:ind w:left="5760" w:hanging="360"/>
      </w:pPr>
      <w:rPr>
        <w:rFonts w:ascii="Courier New" w:hAnsi="Courier New" w:hint="default"/>
      </w:rPr>
    </w:lvl>
    <w:lvl w:ilvl="8" w:tplc="13121170">
      <w:start w:val="1"/>
      <w:numFmt w:val="bullet"/>
      <w:lvlText w:val=""/>
      <w:lvlJc w:val="left"/>
      <w:pPr>
        <w:ind w:left="6480" w:hanging="360"/>
      </w:pPr>
      <w:rPr>
        <w:rFonts w:ascii="Wingdings" w:hAnsi="Wingdings" w:hint="default"/>
      </w:rPr>
    </w:lvl>
  </w:abstractNum>
  <w:abstractNum w:abstractNumId="1" w15:restartNumberingAfterBreak="0">
    <w:nsid w:val="2C480D23"/>
    <w:multiLevelType w:val="hybridMultilevel"/>
    <w:tmpl w:val="6268C1F0"/>
    <w:lvl w:ilvl="0" w:tplc="CD945072">
      <w:start w:val="1"/>
      <w:numFmt w:val="bullet"/>
      <w:lvlText w:val=""/>
      <w:lvlJc w:val="left"/>
      <w:pPr>
        <w:ind w:left="720" w:hanging="360"/>
      </w:pPr>
      <w:rPr>
        <w:rFonts w:ascii="Symbol" w:hAnsi="Symbol" w:hint="default"/>
      </w:rPr>
    </w:lvl>
    <w:lvl w:ilvl="1" w:tplc="84AC5542">
      <w:start w:val="1"/>
      <w:numFmt w:val="bullet"/>
      <w:lvlText w:val="o"/>
      <w:lvlJc w:val="left"/>
      <w:pPr>
        <w:ind w:left="1440" w:hanging="360"/>
      </w:pPr>
      <w:rPr>
        <w:rFonts w:ascii="Courier New" w:hAnsi="Courier New" w:hint="default"/>
      </w:rPr>
    </w:lvl>
    <w:lvl w:ilvl="2" w:tplc="1C0E9D5A">
      <w:start w:val="1"/>
      <w:numFmt w:val="bullet"/>
      <w:lvlText w:val=""/>
      <w:lvlJc w:val="left"/>
      <w:pPr>
        <w:ind w:left="2160" w:hanging="360"/>
      </w:pPr>
      <w:rPr>
        <w:rFonts w:ascii="Wingdings" w:hAnsi="Wingdings" w:hint="default"/>
      </w:rPr>
    </w:lvl>
    <w:lvl w:ilvl="3" w:tplc="F8A0DF1C">
      <w:start w:val="1"/>
      <w:numFmt w:val="bullet"/>
      <w:lvlText w:val=""/>
      <w:lvlJc w:val="left"/>
      <w:pPr>
        <w:ind w:left="2880" w:hanging="360"/>
      </w:pPr>
      <w:rPr>
        <w:rFonts w:ascii="Symbol" w:hAnsi="Symbol" w:hint="default"/>
      </w:rPr>
    </w:lvl>
    <w:lvl w:ilvl="4" w:tplc="F110ABC8">
      <w:start w:val="1"/>
      <w:numFmt w:val="bullet"/>
      <w:lvlText w:val="o"/>
      <w:lvlJc w:val="left"/>
      <w:pPr>
        <w:ind w:left="3600" w:hanging="360"/>
      </w:pPr>
      <w:rPr>
        <w:rFonts w:ascii="Courier New" w:hAnsi="Courier New" w:hint="default"/>
      </w:rPr>
    </w:lvl>
    <w:lvl w:ilvl="5" w:tplc="873EF8BE">
      <w:start w:val="1"/>
      <w:numFmt w:val="bullet"/>
      <w:lvlText w:val=""/>
      <w:lvlJc w:val="left"/>
      <w:pPr>
        <w:ind w:left="4320" w:hanging="360"/>
      </w:pPr>
      <w:rPr>
        <w:rFonts w:ascii="Wingdings" w:hAnsi="Wingdings" w:hint="default"/>
      </w:rPr>
    </w:lvl>
    <w:lvl w:ilvl="6" w:tplc="168073EA">
      <w:start w:val="1"/>
      <w:numFmt w:val="bullet"/>
      <w:lvlText w:val=""/>
      <w:lvlJc w:val="left"/>
      <w:pPr>
        <w:ind w:left="5040" w:hanging="360"/>
      </w:pPr>
      <w:rPr>
        <w:rFonts w:ascii="Symbol" w:hAnsi="Symbol" w:hint="default"/>
      </w:rPr>
    </w:lvl>
    <w:lvl w:ilvl="7" w:tplc="3D0098D0">
      <w:start w:val="1"/>
      <w:numFmt w:val="bullet"/>
      <w:lvlText w:val="o"/>
      <w:lvlJc w:val="left"/>
      <w:pPr>
        <w:ind w:left="5760" w:hanging="360"/>
      </w:pPr>
      <w:rPr>
        <w:rFonts w:ascii="Courier New" w:hAnsi="Courier New" w:hint="default"/>
      </w:rPr>
    </w:lvl>
    <w:lvl w:ilvl="8" w:tplc="0DF0252E">
      <w:start w:val="1"/>
      <w:numFmt w:val="bullet"/>
      <w:lvlText w:val=""/>
      <w:lvlJc w:val="left"/>
      <w:pPr>
        <w:ind w:left="6480" w:hanging="360"/>
      </w:pPr>
      <w:rPr>
        <w:rFonts w:ascii="Wingdings" w:hAnsi="Wingdings" w:hint="default"/>
      </w:rPr>
    </w:lvl>
  </w:abstractNum>
  <w:abstractNum w:abstractNumId="2" w15:restartNumberingAfterBreak="0">
    <w:nsid w:val="32DE2905"/>
    <w:multiLevelType w:val="hybridMultilevel"/>
    <w:tmpl w:val="D6F410A2"/>
    <w:lvl w:ilvl="0" w:tplc="66347850">
      <w:start w:val="1"/>
      <w:numFmt w:val="bullet"/>
      <w:lvlText w:val=""/>
      <w:lvlJc w:val="left"/>
      <w:pPr>
        <w:ind w:left="720" w:hanging="360"/>
      </w:pPr>
      <w:rPr>
        <w:rFonts w:ascii="Symbol" w:hAnsi="Symbol" w:hint="default"/>
      </w:rPr>
    </w:lvl>
    <w:lvl w:ilvl="1" w:tplc="30F20172">
      <w:start w:val="1"/>
      <w:numFmt w:val="bullet"/>
      <w:lvlText w:val="o"/>
      <w:lvlJc w:val="left"/>
      <w:pPr>
        <w:ind w:left="1440" w:hanging="360"/>
      </w:pPr>
      <w:rPr>
        <w:rFonts w:ascii="Courier New" w:hAnsi="Courier New" w:hint="default"/>
      </w:rPr>
    </w:lvl>
    <w:lvl w:ilvl="2" w:tplc="ADCAA992">
      <w:start w:val="1"/>
      <w:numFmt w:val="bullet"/>
      <w:lvlText w:val=""/>
      <w:lvlJc w:val="left"/>
      <w:pPr>
        <w:ind w:left="2160" w:hanging="360"/>
      </w:pPr>
      <w:rPr>
        <w:rFonts w:ascii="Wingdings" w:hAnsi="Wingdings" w:hint="default"/>
      </w:rPr>
    </w:lvl>
    <w:lvl w:ilvl="3" w:tplc="FADC7C12">
      <w:start w:val="1"/>
      <w:numFmt w:val="bullet"/>
      <w:lvlText w:val=""/>
      <w:lvlJc w:val="left"/>
      <w:pPr>
        <w:ind w:left="2880" w:hanging="360"/>
      </w:pPr>
      <w:rPr>
        <w:rFonts w:ascii="Symbol" w:hAnsi="Symbol" w:hint="default"/>
      </w:rPr>
    </w:lvl>
    <w:lvl w:ilvl="4" w:tplc="3244C09C">
      <w:start w:val="1"/>
      <w:numFmt w:val="bullet"/>
      <w:lvlText w:val="o"/>
      <w:lvlJc w:val="left"/>
      <w:pPr>
        <w:ind w:left="3600" w:hanging="360"/>
      </w:pPr>
      <w:rPr>
        <w:rFonts w:ascii="Courier New" w:hAnsi="Courier New" w:hint="default"/>
      </w:rPr>
    </w:lvl>
    <w:lvl w:ilvl="5" w:tplc="ADF2AC1E">
      <w:start w:val="1"/>
      <w:numFmt w:val="bullet"/>
      <w:lvlText w:val=""/>
      <w:lvlJc w:val="left"/>
      <w:pPr>
        <w:ind w:left="4320" w:hanging="360"/>
      </w:pPr>
      <w:rPr>
        <w:rFonts w:ascii="Wingdings" w:hAnsi="Wingdings" w:hint="default"/>
      </w:rPr>
    </w:lvl>
    <w:lvl w:ilvl="6" w:tplc="7A160370">
      <w:start w:val="1"/>
      <w:numFmt w:val="bullet"/>
      <w:lvlText w:val=""/>
      <w:lvlJc w:val="left"/>
      <w:pPr>
        <w:ind w:left="5040" w:hanging="360"/>
      </w:pPr>
      <w:rPr>
        <w:rFonts w:ascii="Symbol" w:hAnsi="Symbol" w:hint="default"/>
      </w:rPr>
    </w:lvl>
    <w:lvl w:ilvl="7" w:tplc="44B64EF4">
      <w:start w:val="1"/>
      <w:numFmt w:val="bullet"/>
      <w:lvlText w:val="o"/>
      <w:lvlJc w:val="left"/>
      <w:pPr>
        <w:ind w:left="5760" w:hanging="360"/>
      </w:pPr>
      <w:rPr>
        <w:rFonts w:ascii="Courier New" w:hAnsi="Courier New" w:hint="default"/>
      </w:rPr>
    </w:lvl>
    <w:lvl w:ilvl="8" w:tplc="70A27012">
      <w:start w:val="1"/>
      <w:numFmt w:val="bullet"/>
      <w:lvlText w:val=""/>
      <w:lvlJc w:val="left"/>
      <w:pPr>
        <w:ind w:left="6480" w:hanging="360"/>
      </w:pPr>
      <w:rPr>
        <w:rFonts w:ascii="Wingdings" w:hAnsi="Wingdings" w:hint="default"/>
      </w:rPr>
    </w:lvl>
  </w:abstractNum>
  <w:abstractNum w:abstractNumId="3" w15:restartNumberingAfterBreak="0">
    <w:nsid w:val="39A37470"/>
    <w:multiLevelType w:val="hybridMultilevel"/>
    <w:tmpl w:val="323212D6"/>
    <w:lvl w:ilvl="0" w:tplc="372E5F3E">
      <w:start w:val="1"/>
      <w:numFmt w:val="decimal"/>
      <w:lvlText w:val="%1."/>
      <w:lvlJc w:val="left"/>
      <w:pPr>
        <w:ind w:left="720" w:hanging="360"/>
      </w:pPr>
      <w:rPr>
        <w:rFonts w:asciiTheme="minorHAnsi" w:eastAsiaTheme="minorHAnsi" w:hAnsiTheme="minorHAnsi" w:cstheme="minorBidi" w:hint="default"/>
        <w:b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5E91C13"/>
    <w:multiLevelType w:val="hybridMultilevel"/>
    <w:tmpl w:val="651C56A4"/>
    <w:lvl w:ilvl="0" w:tplc="27B82990">
      <w:start w:val="1"/>
      <w:numFmt w:val="bullet"/>
      <w:lvlText w:val=""/>
      <w:lvlJc w:val="left"/>
      <w:pPr>
        <w:ind w:left="720" w:hanging="360"/>
      </w:pPr>
      <w:rPr>
        <w:rFonts w:ascii="Symbol" w:hAnsi="Symbol" w:hint="default"/>
      </w:rPr>
    </w:lvl>
    <w:lvl w:ilvl="1" w:tplc="C0AABA30">
      <w:start w:val="1"/>
      <w:numFmt w:val="bullet"/>
      <w:lvlText w:val="o"/>
      <w:lvlJc w:val="left"/>
      <w:pPr>
        <w:ind w:left="1440" w:hanging="360"/>
      </w:pPr>
      <w:rPr>
        <w:rFonts w:ascii="Courier New" w:hAnsi="Courier New" w:hint="default"/>
      </w:rPr>
    </w:lvl>
    <w:lvl w:ilvl="2" w:tplc="384C44B0">
      <w:start w:val="1"/>
      <w:numFmt w:val="bullet"/>
      <w:lvlText w:val=""/>
      <w:lvlJc w:val="left"/>
      <w:pPr>
        <w:ind w:left="2160" w:hanging="360"/>
      </w:pPr>
      <w:rPr>
        <w:rFonts w:ascii="Wingdings" w:hAnsi="Wingdings" w:hint="default"/>
      </w:rPr>
    </w:lvl>
    <w:lvl w:ilvl="3" w:tplc="6CA0A8B6">
      <w:start w:val="1"/>
      <w:numFmt w:val="bullet"/>
      <w:lvlText w:val=""/>
      <w:lvlJc w:val="left"/>
      <w:pPr>
        <w:ind w:left="2880" w:hanging="360"/>
      </w:pPr>
      <w:rPr>
        <w:rFonts w:ascii="Symbol" w:hAnsi="Symbol" w:hint="default"/>
      </w:rPr>
    </w:lvl>
    <w:lvl w:ilvl="4" w:tplc="027CB474">
      <w:start w:val="1"/>
      <w:numFmt w:val="bullet"/>
      <w:lvlText w:val="o"/>
      <w:lvlJc w:val="left"/>
      <w:pPr>
        <w:ind w:left="3600" w:hanging="360"/>
      </w:pPr>
      <w:rPr>
        <w:rFonts w:ascii="Courier New" w:hAnsi="Courier New" w:hint="default"/>
      </w:rPr>
    </w:lvl>
    <w:lvl w:ilvl="5" w:tplc="537E8B78">
      <w:start w:val="1"/>
      <w:numFmt w:val="bullet"/>
      <w:lvlText w:val=""/>
      <w:lvlJc w:val="left"/>
      <w:pPr>
        <w:ind w:left="4320" w:hanging="360"/>
      </w:pPr>
      <w:rPr>
        <w:rFonts w:ascii="Wingdings" w:hAnsi="Wingdings" w:hint="default"/>
      </w:rPr>
    </w:lvl>
    <w:lvl w:ilvl="6" w:tplc="F544CA8C">
      <w:start w:val="1"/>
      <w:numFmt w:val="bullet"/>
      <w:lvlText w:val=""/>
      <w:lvlJc w:val="left"/>
      <w:pPr>
        <w:ind w:left="5040" w:hanging="360"/>
      </w:pPr>
      <w:rPr>
        <w:rFonts w:ascii="Symbol" w:hAnsi="Symbol" w:hint="default"/>
      </w:rPr>
    </w:lvl>
    <w:lvl w:ilvl="7" w:tplc="F90A7E24">
      <w:start w:val="1"/>
      <w:numFmt w:val="bullet"/>
      <w:lvlText w:val="o"/>
      <w:lvlJc w:val="left"/>
      <w:pPr>
        <w:ind w:left="5760" w:hanging="360"/>
      </w:pPr>
      <w:rPr>
        <w:rFonts w:ascii="Courier New" w:hAnsi="Courier New" w:hint="default"/>
      </w:rPr>
    </w:lvl>
    <w:lvl w:ilvl="8" w:tplc="CB2C09FC">
      <w:start w:val="1"/>
      <w:numFmt w:val="bullet"/>
      <w:lvlText w:val=""/>
      <w:lvlJc w:val="left"/>
      <w:pPr>
        <w:ind w:left="6480" w:hanging="360"/>
      </w:pPr>
      <w:rPr>
        <w:rFonts w:ascii="Wingdings" w:hAnsi="Wingdings" w:hint="default"/>
      </w:rPr>
    </w:lvl>
  </w:abstractNum>
  <w:abstractNum w:abstractNumId="5" w15:restartNumberingAfterBreak="0">
    <w:nsid w:val="56473C44"/>
    <w:multiLevelType w:val="hybridMultilevel"/>
    <w:tmpl w:val="DB365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C560A91"/>
    <w:multiLevelType w:val="hybridMultilevel"/>
    <w:tmpl w:val="1F125B14"/>
    <w:lvl w:ilvl="0" w:tplc="69229D0C">
      <w:start w:val="1"/>
      <w:numFmt w:val="bullet"/>
      <w:lvlText w:val=""/>
      <w:lvlJc w:val="left"/>
      <w:pPr>
        <w:ind w:left="720" w:hanging="360"/>
      </w:pPr>
      <w:rPr>
        <w:rFonts w:ascii="Symbol" w:hAnsi="Symbol" w:hint="default"/>
      </w:rPr>
    </w:lvl>
    <w:lvl w:ilvl="1" w:tplc="4664E0B8">
      <w:start w:val="1"/>
      <w:numFmt w:val="bullet"/>
      <w:lvlText w:val="o"/>
      <w:lvlJc w:val="left"/>
      <w:pPr>
        <w:ind w:left="1440" w:hanging="360"/>
      </w:pPr>
      <w:rPr>
        <w:rFonts w:ascii="Courier New" w:hAnsi="Courier New" w:hint="default"/>
      </w:rPr>
    </w:lvl>
    <w:lvl w:ilvl="2" w:tplc="91308BA0">
      <w:start w:val="1"/>
      <w:numFmt w:val="bullet"/>
      <w:lvlText w:val=""/>
      <w:lvlJc w:val="left"/>
      <w:pPr>
        <w:ind w:left="2160" w:hanging="360"/>
      </w:pPr>
      <w:rPr>
        <w:rFonts w:ascii="Wingdings" w:hAnsi="Wingdings" w:hint="default"/>
      </w:rPr>
    </w:lvl>
    <w:lvl w:ilvl="3" w:tplc="03ECC686">
      <w:start w:val="1"/>
      <w:numFmt w:val="bullet"/>
      <w:lvlText w:val=""/>
      <w:lvlJc w:val="left"/>
      <w:pPr>
        <w:ind w:left="2880" w:hanging="360"/>
      </w:pPr>
      <w:rPr>
        <w:rFonts w:ascii="Symbol" w:hAnsi="Symbol" w:hint="default"/>
      </w:rPr>
    </w:lvl>
    <w:lvl w:ilvl="4" w:tplc="8D244A24">
      <w:start w:val="1"/>
      <w:numFmt w:val="bullet"/>
      <w:lvlText w:val="o"/>
      <w:lvlJc w:val="left"/>
      <w:pPr>
        <w:ind w:left="3600" w:hanging="360"/>
      </w:pPr>
      <w:rPr>
        <w:rFonts w:ascii="Courier New" w:hAnsi="Courier New" w:hint="default"/>
      </w:rPr>
    </w:lvl>
    <w:lvl w:ilvl="5" w:tplc="D39C89BC">
      <w:start w:val="1"/>
      <w:numFmt w:val="bullet"/>
      <w:lvlText w:val=""/>
      <w:lvlJc w:val="left"/>
      <w:pPr>
        <w:ind w:left="4320" w:hanging="360"/>
      </w:pPr>
      <w:rPr>
        <w:rFonts w:ascii="Wingdings" w:hAnsi="Wingdings" w:hint="default"/>
      </w:rPr>
    </w:lvl>
    <w:lvl w:ilvl="6" w:tplc="9800C2AA">
      <w:start w:val="1"/>
      <w:numFmt w:val="bullet"/>
      <w:lvlText w:val=""/>
      <w:lvlJc w:val="left"/>
      <w:pPr>
        <w:ind w:left="5040" w:hanging="360"/>
      </w:pPr>
      <w:rPr>
        <w:rFonts w:ascii="Symbol" w:hAnsi="Symbol" w:hint="default"/>
      </w:rPr>
    </w:lvl>
    <w:lvl w:ilvl="7" w:tplc="71F8DBD8">
      <w:start w:val="1"/>
      <w:numFmt w:val="bullet"/>
      <w:lvlText w:val="o"/>
      <w:lvlJc w:val="left"/>
      <w:pPr>
        <w:ind w:left="5760" w:hanging="360"/>
      </w:pPr>
      <w:rPr>
        <w:rFonts w:ascii="Courier New" w:hAnsi="Courier New" w:hint="default"/>
      </w:rPr>
    </w:lvl>
    <w:lvl w:ilvl="8" w:tplc="6B727ED8">
      <w:start w:val="1"/>
      <w:numFmt w:val="bullet"/>
      <w:lvlText w:val=""/>
      <w:lvlJc w:val="left"/>
      <w:pPr>
        <w:ind w:left="6480" w:hanging="360"/>
      </w:pPr>
      <w:rPr>
        <w:rFonts w:ascii="Wingdings" w:hAnsi="Wingdings" w:hint="default"/>
      </w:rPr>
    </w:lvl>
  </w:abstractNum>
  <w:abstractNum w:abstractNumId="7" w15:restartNumberingAfterBreak="0">
    <w:nsid w:val="7BE42C60"/>
    <w:multiLevelType w:val="hybridMultilevel"/>
    <w:tmpl w:val="1F96002A"/>
    <w:lvl w:ilvl="0" w:tplc="A482BDD0">
      <w:start w:val="1"/>
      <w:numFmt w:val="bullet"/>
      <w:lvlText w:val=""/>
      <w:lvlJc w:val="left"/>
      <w:pPr>
        <w:ind w:left="720" w:hanging="360"/>
      </w:pPr>
      <w:rPr>
        <w:rFonts w:ascii="Symbol" w:hAnsi="Symbol" w:hint="default"/>
      </w:rPr>
    </w:lvl>
    <w:lvl w:ilvl="1" w:tplc="89341DD0">
      <w:start w:val="1"/>
      <w:numFmt w:val="bullet"/>
      <w:lvlText w:val="o"/>
      <w:lvlJc w:val="left"/>
      <w:pPr>
        <w:ind w:left="1440" w:hanging="360"/>
      </w:pPr>
      <w:rPr>
        <w:rFonts w:ascii="Courier New" w:hAnsi="Courier New" w:hint="default"/>
      </w:rPr>
    </w:lvl>
    <w:lvl w:ilvl="2" w:tplc="1FB0E322">
      <w:start w:val="1"/>
      <w:numFmt w:val="bullet"/>
      <w:lvlText w:val=""/>
      <w:lvlJc w:val="left"/>
      <w:pPr>
        <w:ind w:left="2160" w:hanging="360"/>
      </w:pPr>
      <w:rPr>
        <w:rFonts w:ascii="Wingdings" w:hAnsi="Wingdings" w:hint="default"/>
      </w:rPr>
    </w:lvl>
    <w:lvl w:ilvl="3" w:tplc="4FF60A72">
      <w:start w:val="1"/>
      <w:numFmt w:val="bullet"/>
      <w:lvlText w:val=""/>
      <w:lvlJc w:val="left"/>
      <w:pPr>
        <w:ind w:left="2880" w:hanging="360"/>
      </w:pPr>
      <w:rPr>
        <w:rFonts w:ascii="Symbol" w:hAnsi="Symbol" w:hint="default"/>
      </w:rPr>
    </w:lvl>
    <w:lvl w:ilvl="4" w:tplc="0D32BB1E">
      <w:start w:val="1"/>
      <w:numFmt w:val="bullet"/>
      <w:lvlText w:val="o"/>
      <w:lvlJc w:val="left"/>
      <w:pPr>
        <w:ind w:left="3600" w:hanging="360"/>
      </w:pPr>
      <w:rPr>
        <w:rFonts w:ascii="Courier New" w:hAnsi="Courier New" w:hint="default"/>
      </w:rPr>
    </w:lvl>
    <w:lvl w:ilvl="5" w:tplc="1CDCAE76">
      <w:start w:val="1"/>
      <w:numFmt w:val="bullet"/>
      <w:lvlText w:val=""/>
      <w:lvlJc w:val="left"/>
      <w:pPr>
        <w:ind w:left="4320" w:hanging="360"/>
      </w:pPr>
      <w:rPr>
        <w:rFonts w:ascii="Wingdings" w:hAnsi="Wingdings" w:hint="default"/>
      </w:rPr>
    </w:lvl>
    <w:lvl w:ilvl="6" w:tplc="6324D9AA">
      <w:start w:val="1"/>
      <w:numFmt w:val="bullet"/>
      <w:lvlText w:val=""/>
      <w:lvlJc w:val="left"/>
      <w:pPr>
        <w:ind w:left="5040" w:hanging="360"/>
      </w:pPr>
      <w:rPr>
        <w:rFonts w:ascii="Symbol" w:hAnsi="Symbol" w:hint="default"/>
      </w:rPr>
    </w:lvl>
    <w:lvl w:ilvl="7" w:tplc="EF1A6A7E">
      <w:start w:val="1"/>
      <w:numFmt w:val="bullet"/>
      <w:lvlText w:val="o"/>
      <w:lvlJc w:val="left"/>
      <w:pPr>
        <w:ind w:left="5760" w:hanging="360"/>
      </w:pPr>
      <w:rPr>
        <w:rFonts w:ascii="Courier New" w:hAnsi="Courier New" w:hint="default"/>
      </w:rPr>
    </w:lvl>
    <w:lvl w:ilvl="8" w:tplc="DE18CE04">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2"/>
  </w:num>
  <w:num w:numId="6">
    <w:abstractNumId w:val="7"/>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0N7EwNTM1NDA3NDJV0lEKTi0uzszPAykwqQUA2RmukCwAAAA="/>
  </w:docVars>
  <w:rsids>
    <w:rsidRoot w:val="3934E354"/>
    <w:rsid w:val="000C0284"/>
    <w:rsid w:val="00112F75"/>
    <w:rsid w:val="0015637F"/>
    <w:rsid w:val="00162E32"/>
    <w:rsid w:val="003E04AD"/>
    <w:rsid w:val="004B2C8E"/>
    <w:rsid w:val="006A465C"/>
    <w:rsid w:val="00800AB8"/>
    <w:rsid w:val="00844EF0"/>
    <w:rsid w:val="00914388"/>
    <w:rsid w:val="009D1888"/>
    <w:rsid w:val="00A06CE9"/>
    <w:rsid w:val="00AA0DCA"/>
    <w:rsid w:val="00C95771"/>
    <w:rsid w:val="233B89A1"/>
    <w:rsid w:val="3934E354"/>
    <w:rsid w:val="562C883E"/>
    <w:rsid w:val="6964B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E354"/>
  <w15:chartTrackingRefBased/>
  <w15:docId w15:val="{854E1382-EB68-4998-B62B-E93F55670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F75"/>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02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957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0C02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95771"/>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C957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7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nbc.com/2019/06/28/people-still-think-english-is-the-most-valuable-language-to-lear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lobenewswire.com/news-release/2019/07/26/1892347/0/en/English-Language-Learning-Market-to-grow-at-7-1-to-hit-54-8-billion-by-2025-Insights-on-Recent-Trends-Size-Share-Growth-Opportunities-Key-Developments-and-Future-Outlook-Adroit-Mar.html" TargetMode="External"/><Relationship Id="rId5" Type="http://schemas.openxmlformats.org/officeDocument/2006/relationships/hyperlink" Target="http://www.lingokids.com" TargetMode="External"/><Relationship Id="rId15" Type="http://schemas.openxmlformats.org/officeDocument/2006/relationships/theme" Target="theme/theme1.xml"/><Relationship Id="rId10" Type="http://schemas.openxmlformats.org/officeDocument/2006/relationships/hyperlink" Target="https://thepienews.com/news/vietnam-teachers-language-target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13</Pages>
  <Words>4386</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Walstab</dc:creator>
  <cp:keywords/>
  <dc:description/>
  <cp:lastModifiedBy>Anthony Brown</cp:lastModifiedBy>
  <cp:revision>7</cp:revision>
  <dcterms:created xsi:type="dcterms:W3CDTF">2020-01-29T02:32:00Z</dcterms:created>
  <dcterms:modified xsi:type="dcterms:W3CDTF">2020-02-06T04:15:00Z</dcterms:modified>
</cp:coreProperties>
</file>