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77358" w14:textId="26481A6E" w:rsidR="172C258C" w:rsidRDefault="5EF282E1" w:rsidP="00357188">
      <w:pPr>
        <w:pStyle w:val="Heading1"/>
        <w:pPrChange w:id="0" w:author="Anthony Brown" w:date="2020-01-10T00:21:00Z">
          <w:pPr/>
        </w:pPrChange>
      </w:pPr>
      <w:r>
        <w:t>ESL Flashcard system.</w:t>
      </w:r>
    </w:p>
    <w:p w14:paraId="115F7864" w14:textId="0982E63D" w:rsidR="172C258C" w:rsidRDefault="5EF282E1" w:rsidP="00357188">
      <w:pPr>
        <w:pStyle w:val="Heading2"/>
        <w:pPrChange w:id="1" w:author="Anthony Brown" w:date="2020-01-10T00:21:00Z">
          <w:pPr/>
        </w:pPrChange>
      </w:pPr>
      <w:r>
        <w:t>Overview (Big heading):</w:t>
      </w:r>
    </w:p>
    <w:p w14:paraId="68B696BF" w14:textId="11C3EC2B" w:rsidR="172C258C" w:rsidRDefault="4C4852C7" w:rsidP="172C258C">
      <w:r>
        <w:t xml:space="preserve">The Red Panthers project idea is to create an </w:t>
      </w:r>
      <w:del w:id="2" w:author="Anthony Brown" w:date="2020-01-10T00:59:00Z">
        <w:r w:rsidDel="00357188">
          <w:delText>ESL (</w:delText>
        </w:r>
      </w:del>
      <w:r>
        <w:t>English as a Second Language</w:t>
      </w:r>
      <w:ins w:id="3" w:author="Anthony Brown" w:date="2020-01-10T00:59:00Z">
        <w:r w:rsidR="00357188">
          <w:t xml:space="preserve"> (</w:t>
        </w:r>
        <w:r w:rsidR="00357188">
          <w:t>ESL</w:t>
        </w:r>
      </w:ins>
      <w:r>
        <w:t xml:space="preserve">) flashcard system for teaching basic English nouns to children learning English. The application will be created using Unity3D alongside Microsoft Visual Studio and </w:t>
      </w:r>
      <w:del w:id="4" w:author="Anthony Brown" w:date="2020-01-10T00:15:00Z">
        <w:r w:rsidDel="00357188">
          <w:delText xml:space="preserve">will be </w:delText>
        </w:r>
      </w:del>
      <w:r>
        <w:t xml:space="preserve">written in C#. This software </w:t>
      </w:r>
      <w:ins w:id="5" w:author="Anthony Brown" w:date="2020-01-10T00:15:00Z">
        <w:r w:rsidR="00357188">
          <w:t xml:space="preserve">will </w:t>
        </w:r>
      </w:ins>
      <w:del w:id="6" w:author="Anthony Brown" w:date="2020-01-10T00:16:00Z">
        <w:r w:rsidDel="00357188">
          <w:delText xml:space="preserve">could be used to </w:delText>
        </w:r>
      </w:del>
      <w:r>
        <w:t xml:space="preserve">teach basic English to children using a flashcard system with </w:t>
      </w:r>
      <w:del w:id="7" w:author="Anthony Brown" w:date="2020-01-10T00:16:00Z">
        <w:r w:rsidDel="00357188">
          <w:delText xml:space="preserve">mini </w:delText>
        </w:r>
      </w:del>
      <w:proofErr w:type="gramStart"/>
      <w:ins w:id="8" w:author="Anthony Brown" w:date="2020-01-10T00:16:00Z">
        <w:r w:rsidR="00357188">
          <w:t>mini</w:t>
        </w:r>
        <w:r w:rsidR="00357188">
          <w:t>-</w:t>
        </w:r>
      </w:ins>
      <w:r>
        <w:t>games</w:t>
      </w:r>
      <w:proofErr w:type="gramEnd"/>
      <w:r>
        <w:t xml:space="preserve"> to keep the children interested and engaged through the process.</w:t>
      </w:r>
    </w:p>
    <w:p w14:paraId="062F3C02" w14:textId="4A562E39" w:rsidR="172C258C" w:rsidRDefault="4C4852C7" w:rsidP="00357188">
      <w:pPr>
        <w:pStyle w:val="Heading2"/>
        <w:pPrChange w:id="9" w:author="Anthony Brown" w:date="2020-01-10T00:21:00Z">
          <w:pPr/>
        </w:pPrChange>
      </w:pPr>
      <w:r>
        <w:t>Motivation (Big heading):</w:t>
      </w:r>
    </w:p>
    <w:p w14:paraId="3DE3B60E" w14:textId="2B712EE4" w:rsidR="172C258C" w:rsidRDefault="00357188" w:rsidP="172C258C">
      <w:pPr>
        <w:rPr>
          <w:rFonts w:ascii="Calibri" w:eastAsia="Calibri" w:hAnsi="Calibri" w:cs="Calibri"/>
          <w:sz w:val="21"/>
          <w:szCs w:val="21"/>
        </w:rPr>
      </w:pPr>
      <w:ins w:id="10" w:author="Anthony Brown" w:date="2020-01-10T00:17:00Z">
        <w:r>
          <w:t xml:space="preserve">People worldwide consider </w:t>
        </w:r>
      </w:ins>
      <w:del w:id="11" w:author="Anthony Brown" w:date="2020-01-10T00:17:00Z">
        <w:r w:rsidR="5EF282E1" w:rsidDel="00357188">
          <w:delText xml:space="preserve">As </w:delText>
        </w:r>
      </w:del>
      <w:r w:rsidR="5EF282E1">
        <w:t xml:space="preserve">English </w:t>
      </w:r>
      <w:del w:id="12" w:author="Anthony Brown" w:date="2020-01-10T00:17:00Z">
        <w:r w:rsidR="5EF282E1" w:rsidDel="00357188">
          <w:delText>is still considered world</w:delText>
        </w:r>
      </w:del>
      <w:del w:id="13" w:author="Anthony Brown" w:date="2020-01-10T00:16:00Z">
        <w:r w:rsidR="5EF282E1" w:rsidDel="00357188">
          <w:delText>-</w:delText>
        </w:r>
      </w:del>
      <w:del w:id="14" w:author="Anthony Brown" w:date="2020-01-10T00:17:00Z">
        <w:r w:rsidR="5EF282E1" w:rsidDel="00357188">
          <w:delText xml:space="preserve">wide </w:delText>
        </w:r>
      </w:del>
      <w:r w:rsidR="5EF282E1">
        <w:t xml:space="preserve">to be the most valuable language </w:t>
      </w:r>
      <w:del w:id="15" w:author="Anthony Brown" w:date="2020-01-10T00:17:00Z">
        <w:r w:rsidR="5EF282E1" w:rsidDel="00357188">
          <w:delText xml:space="preserve">in the world </w:delText>
        </w:r>
      </w:del>
      <w:r w:rsidR="5EF282E1">
        <w:t>to learn as a second language [1]</w:t>
      </w:r>
      <w:ins w:id="16" w:author="Anthony Brown" w:date="2020-01-10T00:18:00Z">
        <w:r>
          <w:t>. Research has predicted that t</w:t>
        </w:r>
      </w:ins>
      <w:del w:id="17" w:author="Anthony Brown" w:date="2020-01-10T00:18:00Z">
        <w:r w:rsidR="5EF282E1" w:rsidDel="00357188">
          <w:delText>, t</w:delText>
        </w:r>
      </w:del>
      <w:r w:rsidR="5EF282E1">
        <w:t xml:space="preserve">he market for learning English as a second language </w:t>
      </w:r>
      <w:ins w:id="18" w:author="Anthony Brown" w:date="2020-01-10T00:18:00Z">
        <w:r>
          <w:t xml:space="preserve">will grow </w:t>
        </w:r>
      </w:ins>
      <w:del w:id="19" w:author="Anthony Brown" w:date="2020-01-10T00:19:00Z">
        <w:r w:rsidR="5EF282E1" w:rsidDel="00357188">
          <w:delText>is predic</w:delText>
        </w:r>
      </w:del>
      <w:del w:id="20" w:author="Anthony Brown" w:date="2020-01-10T00:17:00Z">
        <w:r w:rsidR="5EF282E1" w:rsidDel="00357188">
          <w:delText>a</w:delText>
        </w:r>
      </w:del>
      <w:del w:id="21" w:author="Anthony Brown" w:date="2020-01-10T00:19:00Z">
        <w:r w:rsidR="5EF282E1" w:rsidDel="00357188">
          <w:delText xml:space="preserve">ted to grow at </w:delText>
        </w:r>
      </w:del>
      <w:r w:rsidR="5EF282E1">
        <w:t>7.1%</w:t>
      </w:r>
      <w:ins w:id="22" w:author="Anthony Brown" w:date="2020-01-10T00:19:00Z">
        <w:r>
          <w:t xml:space="preserve"> and is </w:t>
        </w:r>
      </w:ins>
      <w:del w:id="23" w:author="Anthony Brown" w:date="2020-01-10T00:19:00Z">
        <w:r w:rsidR="5EF282E1" w:rsidDel="00357188">
          <w:delText xml:space="preserve">, </w:delText>
        </w:r>
      </w:del>
      <w:r w:rsidR="5EF282E1">
        <w:t xml:space="preserve">expecting to hit the $54.8 billion mark by 2025 [2]. Our motivation is to </w:t>
      </w:r>
      <w:del w:id="24" w:author="Anthony Brown" w:date="2020-01-10T00:20:00Z">
        <w:r w:rsidR="5EF282E1" w:rsidDel="00357188">
          <w:delText xml:space="preserve">try and create a basic ESL learning application to </w:delText>
        </w:r>
      </w:del>
      <w:del w:id="25" w:author="Anthony Brown" w:date="2020-01-10T00:19:00Z">
        <w:r w:rsidR="5EF282E1" w:rsidDel="00357188">
          <w:delText xml:space="preserve">try and </w:delText>
        </w:r>
      </w:del>
      <w:r w:rsidR="5EF282E1">
        <w:t>tap into this growing market</w:t>
      </w:r>
      <w:ins w:id="26" w:author="Anthony Brown" w:date="2020-01-10T00:20:00Z">
        <w:r>
          <w:t xml:space="preserve"> and </w:t>
        </w:r>
      </w:ins>
      <w:del w:id="27" w:author="Anthony Brown" w:date="2020-01-10T00:20:00Z">
        <w:r w:rsidR="5EF282E1" w:rsidDel="00357188">
          <w:delText xml:space="preserve"> as well as create a tool to </w:delText>
        </w:r>
      </w:del>
      <w:r w:rsidR="5EF282E1">
        <w:t>help children learn some English in areas of the world that do not have access to native English speakers to teach them, such as Vietnam where there is currently a lack of English teachers available [3].</w:t>
      </w:r>
    </w:p>
    <w:p w14:paraId="16FC90FB" w14:textId="2B6FC2B7" w:rsidR="172C258C" w:rsidRDefault="5EF282E1" w:rsidP="00357188">
      <w:pPr>
        <w:pStyle w:val="Heading2"/>
        <w:rPr>
          <w:rFonts w:ascii="Calibri" w:eastAsia="Calibri" w:hAnsi="Calibri" w:cs="Calibri"/>
          <w:sz w:val="21"/>
          <w:szCs w:val="21"/>
        </w:rPr>
        <w:pPrChange w:id="28" w:author="Anthony Brown" w:date="2020-01-10T00:21:00Z">
          <w:pPr/>
        </w:pPrChange>
      </w:pPr>
      <w:r>
        <w:t>Description (Big heading):</w:t>
      </w:r>
    </w:p>
    <w:p w14:paraId="28415DA5" w14:textId="1A503E87" w:rsidR="172C258C" w:rsidRDefault="5EF282E1" w:rsidP="00357188">
      <w:pPr>
        <w:pStyle w:val="Heading3"/>
        <w:pPrChange w:id="29" w:author="Anthony Brown" w:date="2020-01-10T00:21:00Z">
          <w:pPr/>
        </w:pPrChange>
      </w:pPr>
      <w:r>
        <w:t>Features (small heading):</w:t>
      </w:r>
    </w:p>
    <w:p w14:paraId="69A30A8B" w14:textId="44B5AF5E" w:rsidR="172C258C" w:rsidRDefault="5EF282E1" w:rsidP="172C258C">
      <w:r>
        <w:t xml:space="preserve">The ESL flashcard system will </w:t>
      </w:r>
      <w:del w:id="30" w:author="Anthony Brown" w:date="2020-01-10T00:22:00Z">
        <w:r w:rsidDel="00357188">
          <w:delText xml:space="preserve">have </w:delText>
        </w:r>
      </w:del>
      <w:ins w:id="31" w:author="Anthony Brown" w:date="2020-01-10T00:22:00Z">
        <w:r w:rsidR="00357188">
          <w:t>start with these features</w:t>
        </w:r>
      </w:ins>
      <w:del w:id="32" w:author="Anthony Brown" w:date="2020-01-10T00:22:00Z">
        <w:r w:rsidDel="00357188">
          <w:delText>the following features originally</w:delText>
        </w:r>
      </w:del>
      <w:r>
        <w:t>, with the possibility to expand and add more features later as needed</w:t>
      </w:r>
      <w:ins w:id="33" w:author="Anthony Brown" w:date="2020-01-10T00:22:00Z">
        <w:r w:rsidR="00357188">
          <w:t>:</w:t>
        </w:r>
      </w:ins>
      <w:del w:id="34" w:author="Anthony Brown" w:date="2020-01-10T00:22:00Z">
        <w:r w:rsidDel="00357188">
          <w:delText>.</w:delText>
        </w:r>
      </w:del>
    </w:p>
    <w:p w14:paraId="67A64C3A" w14:textId="5028C429" w:rsidR="172C258C" w:rsidRDefault="5EF282E1" w:rsidP="172C258C">
      <w:pPr>
        <w:pStyle w:val="ListParagraph"/>
        <w:numPr>
          <w:ilvl w:val="0"/>
          <w:numId w:val="1"/>
        </w:numPr>
      </w:pPr>
      <w:del w:id="35" w:author="Anthony Brown" w:date="2020-01-10T00:22:00Z">
        <w:r w:rsidDel="00357188">
          <w:delText>A</w:delText>
        </w:r>
      </w:del>
      <w:del w:id="36" w:author="Anthony Brown" w:date="2020-01-10T00:24:00Z">
        <w:r w:rsidDel="00357188">
          <w:delText xml:space="preserve"> </w:delText>
        </w:r>
      </w:del>
      <w:r>
        <w:t>main menu</w:t>
      </w:r>
      <w:del w:id="37" w:author="Anthony Brown" w:date="2020-01-10T00:22:00Z">
        <w:r w:rsidDel="00357188">
          <w:delText>.</w:delText>
        </w:r>
      </w:del>
    </w:p>
    <w:p w14:paraId="32511A96" w14:textId="0A6D25F6" w:rsidR="172C258C" w:rsidRDefault="5EF282E1" w:rsidP="172C258C">
      <w:pPr>
        <w:pStyle w:val="ListParagraph"/>
        <w:numPr>
          <w:ilvl w:val="0"/>
          <w:numId w:val="1"/>
        </w:numPr>
      </w:pPr>
      <w:del w:id="38" w:author="Anthony Brown" w:date="2020-01-10T00:22:00Z">
        <w:r w:rsidDel="00357188">
          <w:delText>A</w:delText>
        </w:r>
      </w:del>
      <w:del w:id="39" w:author="Anthony Brown" w:date="2020-01-10T00:24:00Z">
        <w:r w:rsidDel="00357188">
          <w:delText xml:space="preserve"> </w:delText>
        </w:r>
      </w:del>
      <w:r>
        <w:t>collection of stock flashcards</w:t>
      </w:r>
      <w:ins w:id="40" w:author="Anthony Brown" w:date="2020-01-10T00:23:00Z">
        <w:r w:rsidR="00357188">
          <w:t xml:space="preserve"> (</w:t>
        </w:r>
      </w:ins>
      <w:del w:id="41" w:author="Anthony Brown" w:date="2020-01-10T00:23:00Z">
        <w:r w:rsidDel="00357188">
          <w:delText xml:space="preserve">. All flashcards </w:delText>
        </w:r>
      </w:del>
      <w:r>
        <w:t>show</w:t>
      </w:r>
      <w:ins w:id="42" w:author="Anthony Brown" w:date="2020-01-10T00:24:00Z">
        <w:r w:rsidR="00357188">
          <w:t xml:space="preserve">ing </w:t>
        </w:r>
      </w:ins>
      <w:del w:id="43" w:author="Anthony Brown" w:date="2020-01-10T00:24:00Z">
        <w:r w:rsidDel="00357188">
          <w:delText xml:space="preserve"> </w:delText>
        </w:r>
      </w:del>
      <w:r>
        <w:t xml:space="preserve">a picture </w:t>
      </w:r>
      <w:del w:id="44" w:author="Anthony Brown" w:date="2020-01-10T00:24:00Z">
        <w:r w:rsidDel="00357188">
          <w:delText xml:space="preserve">of the noun </w:delText>
        </w:r>
      </w:del>
      <w:r>
        <w:t xml:space="preserve">and the English </w:t>
      </w:r>
      <w:ins w:id="45" w:author="Anthony Brown" w:date="2020-01-10T00:24:00Z">
        <w:r w:rsidR="00357188">
          <w:t xml:space="preserve">noun </w:t>
        </w:r>
      </w:ins>
      <w:del w:id="46" w:author="Anthony Brown" w:date="2020-01-10T00:24:00Z">
        <w:r w:rsidDel="00357188">
          <w:delText xml:space="preserve">word </w:delText>
        </w:r>
      </w:del>
      <w:r>
        <w:t xml:space="preserve">below </w:t>
      </w:r>
      <w:ins w:id="47" w:author="Anthony Brown" w:date="2020-01-10T00:24:00Z">
        <w:r w:rsidR="00357188">
          <w:t>it)</w:t>
        </w:r>
      </w:ins>
      <w:del w:id="48" w:author="Anthony Brown" w:date="2020-01-10T00:24:00Z">
        <w:r w:rsidDel="00357188">
          <w:delText>them</w:delText>
        </w:r>
      </w:del>
      <w:del w:id="49" w:author="Anthony Brown" w:date="2020-01-10T00:22:00Z">
        <w:r w:rsidDel="00357188">
          <w:delText>.</w:delText>
        </w:r>
      </w:del>
    </w:p>
    <w:p w14:paraId="354EA101" w14:textId="350D7E9A" w:rsidR="172C258C" w:rsidRDefault="5EF282E1" w:rsidP="172C258C">
      <w:pPr>
        <w:pStyle w:val="ListParagraph"/>
        <w:numPr>
          <w:ilvl w:val="0"/>
          <w:numId w:val="1"/>
        </w:numPr>
      </w:pPr>
      <w:del w:id="50" w:author="Anthony Brown" w:date="2020-01-10T00:22:00Z">
        <w:r w:rsidDel="00357188">
          <w:delText>A</w:delText>
        </w:r>
      </w:del>
      <w:del w:id="51" w:author="Anthony Brown" w:date="2020-01-10T00:24:00Z">
        <w:r w:rsidDel="00357188">
          <w:delText xml:space="preserve"> </w:delText>
        </w:r>
      </w:del>
      <w:r>
        <w:t>flashcard selection screen to choose the appropriate flashcards</w:t>
      </w:r>
      <w:del w:id="52" w:author="Anthony Brown" w:date="2020-01-10T00:22:00Z">
        <w:r w:rsidDel="00357188">
          <w:delText>.</w:delText>
        </w:r>
      </w:del>
    </w:p>
    <w:p w14:paraId="0C91DC91" w14:textId="0178253B" w:rsidR="172C258C" w:rsidRDefault="00357188" w:rsidP="172C258C">
      <w:pPr>
        <w:pStyle w:val="ListParagraph"/>
        <w:numPr>
          <w:ilvl w:val="0"/>
          <w:numId w:val="1"/>
        </w:numPr>
      </w:pPr>
      <w:ins w:id="53" w:author="Anthony Brown" w:date="2020-01-10T00:24:00Z">
        <w:r>
          <w:t xml:space="preserve">a </w:t>
        </w:r>
      </w:ins>
      <w:del w:id="54" w:author="Anthony Brown" w:date="2020-01-10T00:22:00Z">
        <w:r w:rsidR="5EF282E1" w:rsidDel="00357188">
          <w:delText>A</w:delText>
        </w:r>
      </w:del>
      <w:del w:id="55" w:author="Anthony Brown" w:date="2020-01-10T00:24:00Z">
        <w:r w:rsidR="5EF282E1" w:rsidDel="00357188">
          <w:delText xml:space="preserve"> </w:delText>
        </w:r>
      </w:del>
      <w:r w:rsidR="5EF282E1">
        <w:t>system which allows users to add their own flashcards and associated voice recording</w:t>
      </w:r>
      <w:del w:id="56" w:author="Anthony Brown" w:date="2020-01-10T00:22:00Z">
        <w:r w:rsidR="5EF282E1" w:rsidDel="00357188">
          <w:delText>.</w:delText>
        </w:r>
      </w:del>
    </w:p>
    <w:p w14:paraId="0C410552" w14:textId="68EB88B5" w:rsidR="172C258C" w:rsidRDefault="5EF282E1" w:rsidP="172C258C">
      <w:pPr>
        <w:pStyle w:val="ListParagraph"/>
        <w:numPr>
          <w:ilvl w:val="0"/>
          <w:numId w:val="1"/>
        </w:numPr>
      </w:pPr>
      <w:del w:id="57" w:author="Anthony Brown" w:date="2020-01-10T00:22:00Z">
        <w:r w:rsidDel="00357188">
          <w:delText>A</w:delText>
        </w:r>
      </w:del>
      <w:del w:id="58" w:author="Anthony Brown" w:date="2020-01-10T00:23:00Z">
        <w:r w:rsidDel="00357188">
          <w:delText xml:space="preserve"> </w:delText>
        </w:r>
      </w:del>
      <w:r>
        <w:t xml:space="preserve">‘Click the correct card’ </w:t>
      </w:r>
      <w:del w:id="59" w:author="Anthony Brown" w:date="2020-01-10T00:23:00Z">
        <w:r w:rsidDel="00357188">
          <w:delText xml:space="preserve">mini </w:delText>
        </w:r>
      </w:del>
      <w:proofErr w:type="gramStart"/>
      <w:ins w:id="60" w:author="Anthony Brown" w:date="2020-01-10T00:23:00Z">
        <w:r w:rsidR="00357188">
          <w:t>mini</w:t>
        </w:r>
        <w:r w:rsidR="00357188">
          <w:t>-</w:t>
        </w:r>
      </w:ins>
      <w:r>
        <w:t>game</w:t>
      </w:r>
      <w:proofErr w:type="gramEnd"/>
      <w:del w:id="61" w:author="Anthony Brown" w:date="2020-01-10T00:22:00Z">
        <w:r w:rsidDel="00357188">
          <w:delText>.</w:delText>
        </w:r>
      </w:del>
    </w:p>
    <w:p w14:paraId="13D7BCDD" w14:textId="31339F1F" w:rsidR="172C258C" w:rsidRDefault="5EF282E1" w:rsidP="5EF282E1">
      <w:pPr>
        <w:pStyle w:val="ListParagraph"/>
        <w:numPr>
          <w:ilvl w:val="0"/>
          <w:numId w:val="1"/>
        </w:numPr>
      </w:pPr>
      <w:del w:id="62" w:author="Anthony Brown" w:date="2020-01-10T00:22:00Z">
        <w:r w:rsidDel="00357188">
          <w:delText>A</w:delText>
        </w:r>
      </w:del>
      <w:del w:id="63" w:author="Anthony Brown" w:date="2020-01-10T00:23:00Z">
        <w:r w:rsidDel="00357188">
          <w:delText xml:space="preserve"> </w:delText>
        </w:r>
      </w:del>
      <w:r>
        <w:t xml:space="preserve">‘Memory’ </w:t>
      </w:r>
      <w:del w:id="64" w:author="Anthony Brown" w:date="2020-01-10T00:23:00Z">
        <w:r w:rsidDel="00357188">
          <w:delText xml:space="preserve">mini </w:delText>
        </w:r>
      </w:del>
      <w:proofErr w:type="gramStart"/>
      <w:ins w:id="65" w:author="Anthony Brown" w:date="2020-01-10T00:23:00Z">
        <w:r w:rsidR="00357188">
          <w:t>mini</w:t>
        </w:r>
        <w:r w:rsidR="00357188">
          <w:t>-</w:t>
        </w:r>
      </w:ins>
      <w:r>
        <w:t>game</w:t>
      </w:r>
      <w:proofErr w:type="gramEnd"/>
      <w:del w:id="66" w:author="Anthony Brown" w:date="2020-01-10T00:22:00Z">
        <w:r w:rsidDel="00357188">
          <w:delText>.</w:delText>
        </w:r>
      </w:del>
    </w:p>
    <w:p w14:paraId="75735DE9" w14:textId="64E4772D" w:rsidR="172C258C" w:rsidRDefault="4C4852C7" w:rsidP="172C258C">
      <w:pPr>
        <w:ind w:left="360" w:hanging="360"/>
      </w:pPr>
      <w:r>
        <w:t>Program Flow Overview (small heading):</w:t>
      </w:r>
    </w:p>
    <w:p w14:paraId="3313B4B1" w14:textId="4FB51024" w:rsidR="4C4852C7" w:rsidRDefault="4C4852C7" w:rsidP="4C4852C7">
      <w:pPr>
        <w:ind w:left="360" w:hanging="360"/>
      </w:pPr>
      <w:r>
        <w:rPr>
          <w:noProof/>
        </w:rPr>
        <w:drawing>
          <wp:inline distT="0" distB="0" distL="0" distR="0" wp14:anchorId="02943911" wp14:editId="78BB460C">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33F99CE" w14:textId="6A3C402B" w:rsidR="172C258C" w:rsidRDefault="5EF282E1" w:rsidP="00357188">
      <w:pPr>
        <w:pStyle w:val="Heading3"/>
        <w:pPrChange w:id="67" w:author="Anthony Brown" w:date="2020-01-10T01:07:00Z">
          <w:pPr>
            <w:ind w:left="360" w:hanging="360"/>
          </w:pPr>
        </w:pPrChange>
      </w:pPr>
      <w:r>
        <w:lastRenderedPageBreak/>
        <w:t>Main Menu (</w:t>
      </w:r>
      <w:bookmarkStart w:id="68" w:name="_GoBack"/>
      <w:bookmarkEnd w:id="68"/>
      <w:r>
        <w:t>small heading):</w:t>
      </w:r>
    </w:p>
    <w:p w14:paraId="1AFF617E" w14:textId="77777777" w:rsidR="00357188" w:rsidRDefault="5EF282E1" w:rsidP="172C258C">
      <w:pPr>
        <w:rPr>
          <w:ins w:id="69" w:author="Anthony Brown" w:date="2020-01-10T00:25:00Z"/>
        </w:rPr>
      </w:pPr>
      <w:r>
        <w:t xml:space="preserve">The main menu will consist of three buttons: </w:t>
      </w:r>
    </w:p>
    <w:p w14:paraId="7C71D7AE" w14:textId="6EDE15D1" w:rsidR="00357188" w:rsidRDefault="5EF282E1" w:rsidP="00357188">
      <w:pPr>
        <w:pStyle w:val="ListParagraph"/>
        <w:numPr>
          <w:ilvl w:val="0"/>
          <w:numId w:val="2"/>
        </w:numPr>
        <w:rPr>
          <w:ins w:id="70" w:author="Anthony Brown" w:date="2020-01-10T00:25:00Z"/>
        </w:rPr>
      </w:pPr>
      <w:r>
        <w:t>‘Correct Card Game’</w:t>
      </w:r>
      <w:del w:id="71" w:author="Anthony Brown" w:date="2020-01-10T00:25:00Z">
        <w:r w:rsidDel="00357188">
          <w:delText>,</w:delText>
        </w:r>
      </w:del>
      <w:r>
        <w:t xml:space="preserve"> </w:t>
      </w:r>
    </w:p>
    <w:p w14:paraId="6D6BBF34" w14:textId="38CFE669" w:rsidR="00357188" w:rsidRDefault="5EF282E1" w:rsidP="00357188">
      <w:pPr>
        <w:pStyle w:val="ListParagraph"/>
        <w:numPr>
          <w:ilvl w:val="0"/>
          <w:numId w:val="2"/>
        </w:numPr>
        <w:rPr>
          <w:ins w:id="72" w:author="Anthony Brown" w:date="2020-01-10T00:25:00Z"/>
        </w:rPr>
      </w:pPr>
      <w:r>
        <w:t xml:space="preserve">‘Memory Game’ </w:t>
      </w:r>
      <w:del w:id="73" w:author="Anthony Brown" w:date="2020-01-10T00:25:00Z">
        <w:r w:rsidDel="00357188">
          <w:delText xml:space="preserve">and </w:delText>
        </w:r>
      </w:del>
    </w:p>
    <w:p w14:paraId="5D8F45D0" w14:textId="58F7E318" w:rsidR="00357188" w:rsidRDefault="5EF282E1" w:rsidP="00357188">
      <w:pPr>
        <w:pStyle w:val="ListParagraph"/>
        <w:numPr>
          <w:ilvl w:val="0"/>
          <w:numId w:val="2"/>
        </w:numPr>
        <w:rPr>
          <w:ins w:id="74" w:author="Anthony Brown" w:date="2020-01-10T00:25:00Z"/>
        </w:rPr>
        <w:pPrChange w:id="75" w:author="Anthony Brown" w:date="2020-01-10T00:25:00Z">
          <w:pPr>
            <w:pStyle w:val="ListParagraph"/>
            <w:numPr>
              <w:numId w:val="2"/>
            </w:numPr>
            <w:ind w:hanging="360"/>
          </w:pPr>
        </w:pPrChange>
      </w:pPr>
      <w:r>
        <w:t>‘Exit Application’</w:t>
      </w:r>
      <w:del w:id="76" w:author="Anthony Brown" w:date="2020-01-10T00:25:00Z">
        <w:r w:rsidDel="00357188">
          <w:delText>.</w:delText>
        </w:r>
      </w:del>
      <w:r>
        <w:t xml:space="preserve"> </w:t>
      </w:r>
    </w:p>
    <w:p w14:paraId="4C6225FA" w14:textId="07B6288D" w:rsidR="172C258C" w:rsidRDefault="5EF282E1" w:rsidP="00357188">
      <w:pPr>
        <w:pPrChange w:id="77" w:author="Anthony Brown" w:date="2020-01-10T00:25:00Z">
          <w:pPr/>
        </w:pPrChange>
      </w:pPr>
      <w:r>
        <w:t xml:space="preserve">Clicking either of the </w:t>
      </w:r>
      <w:ins w:id="78" w:author="Anthony Brown" w:date="2020-01-10T00:26:00Z">
        <w:r w:rsidR="00357188">
          <w:t>g</w:t>
        </w:r>
      </w:ins>
      <w:del w:id="79" w:author="Anthony Brown" w:date="2020-01-10T00:26:00Z">
        <w:r w:rsidDel="00357188">
          <w:delText>‘G</w:delText>
        </w:r>
      </w:del>
      <w:r>
        <w:t>ame</w:t>
      </w:r>
      <w:del w:id="80" w:author="Anthony Brown" w:date="2020-01-10T00:26:00Z">
        <w:r w:rsidDel="00357188">
          <w:delText>’</w:delText>
        </w:r>
      </w:del>
      <w:r>
        <w:t xml:space="preserve"> </w:t>
      </w:r>
      <w:ins w:id="81" w:author="Anthony Brown" w:date="2020-01-10T00:26:00Z">
        <w:r w:rsidR="00357188">
          <w:t>b</w:t>
        </w:r>
      </w:ins>
      <w:del w:id="82" w:author="Anthony Brown" w:date="2020-01-10T00:26:00Z">
        <w:r w:rsidDel="00357188">
          <w:delText>B</w:delText>
        </w:r>
      </w:del>
      <w:r>
        <w:t xml:space="preserve">uttons will proceed to load up the selected </w:t>
      </w:r>
      <w:del w:id="83" w:author="Anthony Brown" w:date="2020-01-10T00:26:00Z">
        <w:r w:rsidDel="00357188">
          <w:delText xml:space="preserve">mini </w:delText>
        </w:r>
      </w:del>
      <w:ins w:id="84" w:author="Anthony Brown" w:date="2020-01-10T00:26:00Z">
        <w:r w:rsidR="00357188">
          <w:t>mini</w:t>
        </w:r>
        <w:r w:rsidR="00357188">
          <w:t>-</w:t>
        </w:r>
      </w:ins>
      <w:r>
        <w:t xml:space="preserve">game, whereas the </w:t>
      </w:r>
      <w:ins w:id="85" w:author="Anthony Brown" w:date="2020-01-10T00:26:00Z">
        <w:r w:rsidR="00357188">
          <w:t xml:space="preserve">exit </w:t>
        </w:r>
      </w:ins>
      <w:del w:id="86" w:author="Anthony Brown" w:date="2020-01-10T00:26:00Z">
        <w:r w:rsidDel="00357188">
          <w:delText xml:space="preserve">‘Exit Application’ </w:delText>
        </w:r>
      </w:del>
      <w:r>
        <w:t>button will simply exit the application</w:t>
      </w:r>
      <w:del w:id="87" w:author="Anthony Brown" w:date="2020-01-10T00:26:00Z">
        <w:r w:rsidDel="00357188">
          <w:delText xml:space="preserve"> back to desktop</w:delText>
        </w:r>
      </w:del>
      <w:r>
        <w:t xml:space="preserve">. </w:t>
      </w:r>
      <w:ins w:id="88" w:author="Anthony Brown" w:date="2020-01-10T00:27:00Z">
        <w:r w:rsidR="00357188">
          <w:t>The application will have a</w:t>
        </w:r>
      </w:ins>
      <w:del w:id="89" w:author="Anthony Brown" w:date="2020-01-10T00:27:00Z">
        <w:r w:rsidDel="00357188">
          <w:delText>A</w:delText>
        </w:r>
      </w:del>
      <w:r>
        <w:t xml:space="preserve">n appropriate background image </w:t>
      </w:r>
      <w:del w:id="90" w:author="Anthony Brown" w:date="2020-01-10T00:27:00Z">
        <w:r w:rsidDel="00357188">
          <w:delText xml:space="preserve">will be displayed behind the buttons as well as </w:delText>
        </w:r>
      </w:del>
      <w:ins w:id="91" w:author="Anthony Brown" w:date="2020-01-10T00:27:00Z">
        <w:r w:rsidR="00357188">
          <w:t xml:space="preserve">and </w:t>
        </w:r>
      </w:ins>
      <w:r>
        <w:t xml:space="preserve">a </w:t>
      </w:r>
      <w:ins w:id="92" w:author="Anthony Brown" w:date="2020-01-10T00:27:00Z">
        <w:r w:rsidR="00357188">
          <w:t>simple</w:t>
        </w:r>
      </w:ins>
      <w:del w:id="93" w:author="Anthony Brown" w:date="2020-01-10T00:27:00Z">
        <w:r w:rsidDel="00357188">
          <w:delText xml:space="preserve">basic </w:delText>
        </w:r>
      </w:del>
      <w:ins w:id="94" w:author="Anthony Brown" w:date="2020-01-10T00:27:00Z">
        <w:r w:rsidR="00357188">
          <w:t xml:space="preserve"> </w:t>
        </w:r>
      </w:ins>
      <w:r>
        <w:t>music loop.</w:t>
      </w:r>
    </w:p>
    <w:p w14:paraId="5FF923F3" w14:textId="260573D8" w:rsidR="45762AB4" w:rsidRDefault="5EF282E1" w:rsidP="00357188">
      <w:pPr>
        <w:pStyle w:val="Heading3"/>
        <w:pPrChange w:id="95" w:author="Anthony Brown" w:date="2020-01-10T00:27:00Z">
          <w:pPr/>
        </w:pPrChange>
      </w:pPr>
      <w:r>
        <w:t>Flashcard Selection (small heading):</w:t>
      </w:r>
    </w:p>
    <w:p w14:paraId="769986C1" w14:textId="55EC2A25" w:rsidR="00357188" w:rsidRDefault="45762AB4" w:rsidP="45762AB4">
      <w:pPr>
        <w:rPr>
          <w:ins w:id="96" w:author="Anthony Brown" w:date="2020-01-10T00:31:00Z"/>
        </w:rPr>
      </w:pPr>
      <w:r>
        <w:rPr>
          <w:noProof/>
        </w:rPr>
        <w:drawing>
          <wp:anchor distT="0" distB="0" distL="114300" distR="114300" simplePos="0" relativeHeight="251658240" behindDoc="0" locked="0" layoutInCell="1" allowOverlap="1" wp14:anchorId="4A41E9DE" wp14:editId="7EA867DC">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ins w:id="97" w:author="Anthony Brown" w:date="2020-01-10T00:34:00Z">
        <w:r w:rsidR="00357188">
          <w:t>T</w:t>
        </w:r>
      </w:ins>
      <w:ins w:id="98" w:author="Anthony Brown" w:date="2020-01-10T00:29:00Z">
        <w:r w:rsidR="00357188">
          <w:t>he flashcard selection will have a</w:t>
        </w:r>
      </w:ins>
      <w:del w:id="99" w:author="Anthony Brown" w:date="2020-01-10T00:29:00Z">
        <w:r w:rsidDel="00357188">
          <w:delText>A</w:delText>
        </w:r>
      </w:del>
      <w:r>
        <w:t xml:space="preserve"> large pane that will consist of all flashcards currently in the flashcard data folder</w:t>
      </w:r>
      <w:del w:id="100" w:author="Anthony Brown" w:date="2020-01-10T00:29:00Z">
        <w:r w:rsidDel="00357188">
          <w:delText>, which will be dynamically loaded at runtime based on the folder contents</w:delText>
        </w:r>
        <w:r w:rsidRPr="4C4852C7" w:rsidDel="00357188">
          <w:delText>.</w:delText>
        </w:r>
        <w:r w:rsidDel="00357188">
          <w:delText xml:space="preserve"> If the pane size is too small a scrollbar will allow users to scroll</w:delText>
        </w:r>
      </w:del>
      <w:r>
        <w:t xml:space="preserve">. </w:t>
      </w:r>
      <w:ins w:id="101" w:author="Anthony Brown" w:date="2020-01-10T00:30:00Z">
        <w:r w:rsidR="00357188">
          <w:t xml:space="preserve">Each </w:t>
        </w:r>
      </w:ins>
      <w:del w:id="102" w:author="Anthony Brown" w:date="2020-01-10T00:30:00Z">
        <w:r w:rsidDel="00357188">
          <w:delText xml:space="preserve">All </w:delText>
        </w:r>
      </w:del>
      <w:r>
        <w:t>flashcard</w:t>
      </w:r>
      <w:ins w:id="103" w:author="Anthony Brown" w:date="2020-01-10T00:30:00Z">
        <w:r w:rsidR="00357188">
          <w:t xml:space="preserve"> </w:t>
        </w:r>
      </w:ins>
      <w:del w:id="104" w:author="Anthony Brown" w:date="2020-01-10T00:30:00Z">
        <w:r w:rsidDel="00357188">
          <w:delText xml:space="preserve">s must be of the same image size for the software to load correctly, with </w:delText>
        </w:r>
      </w:del>
      <w:ins w:id="105" w:author="Anthony Brown" w:date="2020-01-10T00:30:00Z">
        <w:r w:rsidR="00357188">
          <w:t xml:space="preserve">will have </w:t>
        </w:r>
      </w:ins>
      <w:r>
        <w:t xml:space="preserve">an </w:t>
      </w:r>
      <w:ins w:id="106" w:author="Anthony Brown" w:date="2020-01-10T00:30:00Z">
        <w:r w:rsidR="00357188">
          <w:t>audio file (</w:t>
        </w:r>
      </w:ins>
      <w:r>
        <w:t>.mp3</w:t>
      </w:r>
      <w:ins w:id="107" w:author="Anthony Brown" w:date="2020-01-10T00:30:00Z">
        <w:r w:rsidR="00357188">
          <w:t>)</w:t>
        </w:r>
      </w:ins>
      <w:del w:id="108" w:author="Anthony Brown" w:date="2020-01-10T00:30:00Z">
        <w:r w:rsidDel="00357188">
          <w:delText xml:space="preserve"> file</w:delText>
        </w:r>
      </w:del>
      <w:ins w:id="109" w:author="Anthony Brown" w:date="2020-01-10T00:31:00Z">
        <w:r w:rsidR="00357188">
          <w:t xml:space="preserve"> to show how the word is </w:t>
        </w:r>
        <w:proofErr w:type="spellStart"/>
        <w:r w:rsidR="00357188">
          <w:t>pronounced.</w:t>
        </w:r>
      </w:ins>
      <w:del w:id="110" w:author="Anthony Brown" w:date="2020-01-10T00:31:00Z">
        <w:r w:rsidDel="00357188">
          <w:delText xml:space="preserve"> that matches the image name for the audio to work.</w:delText>
        </w:r>
        <w:r w:rsidRPr="4C4852C7" w:rsidDel="00357188">
          <w:delText xml:space="preserve"> </w:delText>
        </w:r>
      </w:del>
      <w:proofErr w:type="spellEnd"/>
    </w:p>
    <w:p w14:paraId="0D76E733" w14:textId="42187E2D" w:rsidR="45762AB4" w:rsidRDefault="45762AB4" w:rsidP="45762AB4">
      <w:r>
        <w:t>The user will have to select six flashcards</w:t>
      </w:r>
      <w:ins w:id="111" w:author="Anthony Brown" w:date="2020-01-10T00:31:00Z">
        <w:r w:rsidR="00357188">
          <w:t xml:space="preserve">. </w:t>
        </w:r>
      </w:ins>
      <w:del w:id="112" w:author="Anthony Brown" w:date="2020-01-10T00:32:00Z">
        <w:r w:rsidDel="00357188">
          <w:delText xml:space="preserve"> to progress to the next screen. </w:delText>
        </w:r>
      </w:del>
      <w:r>
        <w:t>As the user clicks flashcards, they will turn green</w:t>
      </w:r>
      <w:del w:id="113" w:author="Anthony Brown" w:date="2020-01-10T00:32:00Z">
        <w:r w:rsidDel="00357188">
          <w:delText xml:space="preserve"> to let the user know which flashcards they have selected</w:delText>
        </w:r>
      </w:del>
      <w:r>
        <w:t xml:space="preserve">. Once </w:t>
      </w:r>
      <w:ins w:id="114" w:author="Anthony Brown" w:date="2020-01-10T00:33:00Z">
        <w:r w:rsidR="00357188">
          <w:t xml:space="preserve">the user has </w:t>
        </w:r>
        <w:proofErr w:type="spellStart"/>
        <w:r w:rsidR="00357188">
          <w:t>choosen</w:t>
        </w:r>
        <w:proofErr w:type="spellEnd"/>
        <w:r w:rsidR="00357188">
          <w:t xml:space="preserve"> </w:t>
        </w:r>
      </w:ins>
      <w:del w:id="115" w:author="Anthony Brown" w:date="2020-01-10T00:33:00Z">
        <w:r w:rsidDel="00357188">
          <w:delText xml:space="preserve">all </w:delText>
        </w:r>
      </w:del>
      <w:r>
        <w:t>six flashcards</w:t>
      </w:r>
      <w:ins w:id="116" w:author="Anthony Brown" w:date="2020-01-10T00:33:00Z">
        <w:r w:rsidR="00357188">
          <w:t>,</w:t>
        </w:r>
      </w:ins>
      <w:del w:id="117" w:author="Anthony Brown" w:date="2020-01-10T00:33:00Z">
        <w:r w:rsidDel="00357188">
          <w:delText xml:space="preserve"> </w:delText>
        </w:r>
      </w:del>
      <w:ins w:id="118" w:author="Anthony Brown" w:date="2020-01-10T00:33:00Z">
        <w:r w:rsidR="00357188">
          <w:t xml:space="preserve"> they</w:t>
        </w:r>
      </w:ins>
      <w:del w:id="119" w:author="Anthony Brown" w:date="2020-01-10T00:33:00Z">
        <w:r w:rsidDel="00357188">
          <w:delText xml:space="preserve">are </w:delText>
        </w:r>
      </w:del>
      <w:del w:id="120" w:author="Anthony Brown" w:date="2020-01-10T00:32:00Z">
        <w:r w:rsidDel="00357188">
          <w:delText>selected</w:delText>
        </w:r>
      </w:del>
      <w:del w:id="121" w:author="Anthony Brown" w:date="2020-01-10T00:33:00Z">
        <w:r w:rsidDel="00357188">
          <w:delText>, the user</w:delText>
        </w:r>
      </w:del>
      <w:r>
        <w:t xml:space="preserve"> will continue </w:t>
      </w:r>
      <w:del w:id="122" w:author="Anthony Brown" w:date="2020-01-10T00:32:00Z">
        <w:r w:rsidDel="00357188">
          <w:delText xml:space="preserve">into whatever </w:delText>
        </w:r>
      </w:del>
      <w:ins w:id="123" w:author="Anthony Brown" w:date="2020-01-10T00:32:00Z">
        <w:r w:rsidR="00357188">
          <w:t xml:space="preserve">to the </w:t>
        </w:r>
      </w:ins>
      <w:r>
        <w:t xml:space="preserve">game </w:t>
      </w:r>
      <w:ins w:id="124" w:author="Anthony Brown" w:date="2020-01-10T00:32:00Z">
        <w:r w:rsidR="00357188">
          <w:t>they pr</w:t>
        </w:r>
      </w:ins>
      <w:ins w:id="125" w:author="Anthony Brown" w:date="2020-01-10T00:33:00Z">
        <w:r w:rsidR="00357188">
          <w:t xml:space="preserve">eviously </w:t>
        </w:r>
      </w:ins>
      <w:del w:id="126" w:author="Anthony Brown" w:date="2020-01-10T00:32:00Z">
        <w:r w:rsidDel="00357188">
          <w:delText xml:space="preserve">has been </w:delText>
        </w:r>
      </w:del>
      <w:r>
        <w:t>selected.</w:t>
      </w:r>
    </w:p>
    <w:p w14:paraId="1EAC804D" w14:textId="18E4C2AF" w:rsidR="45762AB4" w:rsidRDefault="45762AB4" w:rsidP="45762AB4">
      <w:r>
        <w:rPr>
          <w:noProof/>
        </w:rPr>
        <w:drawing>
          <wp:inline distT="0" distB="0" distL="0" distR="0" wp14:anchorId="7EC0164B" wp14:editId="6342B905">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1B727017" w14:textId="3D8A6201" w:rsidR="45762AB4" w:rsidRDefault="45762AB4" w:rsidP="45762AB4"/>
    <w:p w14:paraId="50ACBFAE" w14:textId="2A192B19" w:rsidR="172C258C" w:rsidRDefault="5EF282E1" w:rsidP="00357188">
      <w:pPr>
        <w:pStyle w:val="Heading3"/>
        <w:pPrChange w:id="127" w:author="Anthony Brown" w:date="2020-01-10T00:34:00Z">
          <w:pPr/>
        </w:pPrChange>
      </w:pPr>
      <w:r>
        <w:t>‘Correct Card Game’ (small heading):</w:t>
      </w:r>
    </w:p>
    <w:p w14:paraId="2B778CC1" w14:textId="505AF3C9" w:rsidR="5EF282E1" w:rsidRDefault="5EF282E1" w:rsidP="5EF282E1">
      <w:r>
        <w:t xml:space="preserve">A row of six flashcards </w:t>
      </w:r>
      <w:del w:id="128" w:author="Anthony Brown" w:date="2020-01-10T00:34:00Z">
        <w:r w:rsidDel="00357188">
          <w:delText xml:space="preserve">are </w:delText>
        </w:r>
      </w:del>
      <w:ins w:id="129" w:author="Anthony Brown" w:date="2020-01-10T00:34:00Z">
        <w:r w:rsidR="00357188">
          <w:t xml:space="preserve">will be </w:t>
        </w:r>
      </w:ins>
      <w:r>
        <w:t>displayed</w:t>
      </w:r>
      <w:ins w:id="130" w:author="Anthony Brown" w:date="2020-01-10T00:36:00Z">
        <w:r w:rsidR="00357188">
          <w:t xml:space="preserve"> face up</w:t>
        </w:r>
      </w:ins>
      <w:del w:id="131" w:author="Anthony Brown" w:date="2020-01-10T00:35:00Z">
        <w:r w:rsidDel="00357188">
          <w:delText xml:space="preserve"> along a horizontal pane in the centre of the screen</w:delText>
        </w:r>
      </w:del>
      <w:r>
        <w:t xml:space="preserve">. </w:t>
      </w:r>
      <w:ins w:id="132" w:author="Anthony Brown" w:date="2020-01-10T00:36:00Z">
        <w:r w:rsidR="00357188">
          <w:t xml:space="preserve">The application </w:t>
        </w:r>
      </w:ins>
      <w:ins w:id="133" w:author="Anthony Brown" w:date="2020-01-10T00:37:00Z">
        <w:r w:rsidR="00357188">
          <w:t>pronounces one of the cards</w:t>
        </w:r>
      </w:ins>
      <w:del w:id="134" w:author="Anthony Brown" w:date="2020-01-10T00:36:00Z">
        <w:r w:rsidDel="00357188">
          <w:delText xml:space="preserve">A </w:delText>
        </w:r>
      </w:del>
      <w:del w:id="135" w:author="Anthony Brown" w:date="2020-01-10T00:37:00Z">
        <w:r w:rsidDel="00357188">
          <w:delText>random flashcard</w:delText>
        </w:r>
      </w:del>
      <w:r>
        <w:t xml:space="preserve"> </w:t>
      </w:r>
      <w:del w:id="136" w:author="Anthony Brown" w:date="2020-01-10T00:36:00Z">
        <w:r w:rsidDel="00357188">
          <w:delText xml:space="preserve">is read out </w:delText>
        </w:r>
      </w:del>
      <w:r>
        <w:t xml:space="preserve">and the user then has 10 seconds to click on the </w:t>
      </w:r>
      <w:del w:id="137" w:author="Anthony Brown" w:date="2020-01-10T00:37:00Z">
        <w:r w:rsidDel="00357188">
          <w:delText xml:space="preserve">correct </w:delText>
        </w:r>
      </w:del>
      <w:ins w:id="138" w:author="Anthony Brown" w:date="2020-01-10T00:37:00Z">
        <w:r w:rsidR="00357188">
          <w:t xml:space="preserve">matching </w:t>
        </w:r>
      </w:ins>
      <w:r>
        <w:t xml:space="preserve">flashcard. </w:t>
      </w:r>
      <w:ins w:id="139" w:author="Anthony Brown" w:date="2020-01-10T00:37:00Z">
        <w:r w:rsidR="00357188">
          <w:t>The user gets one point for a correct answer</w:t>
        </w:r>
      </w:ins>
      <w:ins w:id="140" w:author="Anthony Brown" w:date="2020-01-10T00:38:00Z">
        <w:r w:rsidR="00357188">
          <w:t xml:space="preserve">, or one point deducted for a wrong answer. </w:t>
        </w:r>
      </w:ins>
      <w:del w:id="141" w:author="Anthony Brown" w:date="2020-01-10T00:38:00Z">
        <w:r w:rsidDel="00357188">
          <w:delText xml:space="preserve">If the user clicks on the correct flashcard, a point is added to the user. If the incorrect flashcard is clicked, a point will be deducted from the flashcard. </w:delText>
        </w:r>
      </w:del>
      <w:r>
        <w:t xml:space="preserve">The round will end </w:t>
      </w:r>
      <w:ins w:id="142" w:author="Anthony Brown" w:date="2020-01-10T00:39:00Z">
        <w:r w:rsidR="00357188">
          <w:t xml:space="preserve">when the application has finished reading all the </w:t>
        </w:r>
      </w:ins>
      <w:del w:id="143" w:author="Anthony Brown" w:date="2020-01-10T00:39:00Z">
        <w:r w:rsidDel="00357188">
          <w:delText xml:space="preserve">once all </w:delText>
        </w:r>
      </w:del>
      <w:r>
        <w:t>flashcards</w:t>
      </w:r>
      <w:del w:id="144" w:author="Anthony Brown" w:date="2020-01-10T00:39:00Z">
        <w:r w:rsidDel="00357188">
          <w:delText xml:space="preserve"> have been read</w:delText>
        </w:r>
      </w:del>
      <w:del w:id="145" w:author="Anthony Brown" w:date="2020-01-10T00:38:00Z">
        <w:r w:rsidDel="00357188">
          <w:delText xml:space="preserve"> out</w:delText>
        </w:r>
      </w:del>
      <w:r>
        <w:t>. The game will not repeat the same flashcard twice.</w:t>
      </w:r>
    </w:p>
    <w:p w14:paraId="707850CB" w14:textId="58386DAF" w:rsidR="5EF282E1" w:rsidRDefault="5EF282E1" w:rsidP="5EF282E1">
      <w:r>
        <w:rPr>
          <w:noProof/>
        </w:rPr>
        <w:lastRenderedPageBreak/>
        <w:drawing>
          <wp:inline distT="0" distB="0" distL="0" distR="0" wp14:anchorId="3F9C6DF6" wp14:editId="41CD704D">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1943193E" w14:textId="1362A0EA" w:rsidR="172C258C" w:rsidRDefault="5EF282E1" w:rsidP="00357188">
      <w:pPr>
        <w:pStyle w:val="Heading3"/>
        <w:pPrChange w:id="146" w:author="Anthony Brown" w:date="2020-01-10T00:39:00Z">
          <w:pPr/>
        </w:pPrChange>
      </w:pPr>
      <w:r>
        <w:t>‘Memory Game’ (small heading):</w:t>
      </w:r>
    </w:p>
    <w:p w14:paraId="5F06A0A5" w14:textId="52CBD224" w:rsidR="172C258C" w:rsidRDefault="4C4852C7" w:rsidP="172C258C">
      <w:r>
        <w:t xml:space="preserve">A grid of </w:t>
      </w:r>
      <w:del w:id="147" w:author="Anthony Brown" w:date="2020-01-10T00:41:00Z">
        <w:r w:rsidDel="00357188">
          <w:delText xml:space="preserve">2x6 </w:delText>
        </w:r>
      </w:del>
      <w:r>
        <w:t xml:space="preserve">flashcards </w:t>
      </w:r>
      <w:ins w:id="148" w:author="Anthony Brown" w:date="2020-01-10T00:39:00Z">
        <w:r w:rsidR="00357188">
          <w:t xml:space="preserve">is </w:t>
        </w:r>
      </w:ins>
      <w:del w:id="149" w:author="Anthony Brown" w:date="2020-01-10T00:39:00Z">
        <w:r w:rsidDel="00357188">
          <w:delText xml:space="preserve">will be </w:delText>
        </w:r>
      </w:del>
      <w:r>
        <w:t>displayed</w:t>
      </w:r>
      <w:del w:id="150" w:author="Anthony Brown" w:date="2020-01-10T00:39:00Z">
        <w:r w:rsidDel="00357188">
          <w:delText xml:space="preserve"> </w:delText>
        </w:r>
      </w:del>
      <w:ins w:id="151" w:author="Anthony Brown" w:date="2020-01-10T00:40:00Z">
        <w:r w:rsidR="00357188">
          <w:t>, which is each of the six flas</w:t>
        </w:r>
      </w:ins>
      <w:ins w:id="152" w:author="Anthony Brown" w:date="2020-01-10T00:41:00Z">
        <w:r w:rsidR="00357188">
          <w:t>h</w:t>
        </w:r>
      </w:ins>
      <w:ins w:id="153" w:author="Anthony Brown" w:date="2020-01-10T00:40:00Z">
        <w:r w:rsidR="00357188">
          <w:t>cards loaded twice, then distributed randomly on the screen</w:t>
        </w:r>
      </w:ins>
      <w:del w:id="154" w:author="Anthony Brown" w:date="2020-01-10T00:39:00Z">
        <w:r w:rsidDel="00357188">
          <w:delText>on screen</w:delText>
        </w:r>
      </w:del>
      <w:r>
        <w:t>.</w:t>
      </w:r>
      <w:ins w:id="155" w:author="Anthony Brown" w:date="2020-01-10T00:41:00Z">
        <w:r w:rsidR="00357188">
          <w:t xml:space="preserve"> </w:t>
        </w:r>
      </w:ins>
      <w:del w:id="156" w:author="Anthony Brown" w:date="2020-01-10T00:40:00Z">
        <w:r w:rsidDel="00357188">
          <w:delText xml:space="preserve"> Each flashcard will be loaded twice to ensure there are two of each flashcard present. </w:delText>
        </w:r>
      </w:del>
      <w:r>
        <w:t xml:space="preserve">The flashcards are </w:t>
      </w:r>
      <w:ins w:id="157" w:author="Anthony Brown" w:date="2020-01-10T00:40:00Z">
        <w:r w:rsidR="00357188">
          <w:t xml:space="preserve">face down. </w:t>
        </w:r>
      </w:ins>
      <w:del w:id="158" w:author="Anthony Brown" w:date="2020-01-10T00:41:00Z">
        <w:r w:rsidDel="00357188">
          <w:delText xml:space="preserve">displayed turned over at first, so that the user cannot see what the flashcard picture/word says. </w:delText>
        </w:r>
      </w:del>
      <w:r>
        <w:t xml:space="preserve">The user will then click </w:t>
      </w:r>
      <w:del w:id="159" w:author="Anthony Brown" w:date="2020-01-10T00:42:00Z">
        <w:r w:rsidDel="00357188">
          <w:delText xml:space="preserve">a </w:delText>
        </w:r>
      </w:del>
      <w:r>
        <w:t>flashcard</w:t>
      </w:r>
      <w:ins w:id="160" w:author="Anthony Brown" w:date="2020-01-10T00:42:00Z">
        <w:r w:rsidR="00357188">
          <w:t xml:space="preserve">s in pairs, looking for matches. </w:t>
        </w:r>
      </w:ins>
      <w:ins w:id="161" w:author="Anthony Brown" w:date="2020-01-10T00:43:00Z">
        <w:r w:rsidR="00357188">
          <w:t xml:space="preserve">As the card turns over, the audio plays.  </w:t>
        </w:r>
      </w:ins>
      <w:ins w:id="162" w:author="Anthony Brown" w:date="2020-01-10T00:47:00Z">
        <w:r w:rsidR="00357188">
          <w:t xml:space="preserve">The user gets a point </w:t>
        </w:r>
      </w:ins>
      <w:ins w:id="163" w:author="Anthony Brown" w:date="2020-01-10T00:45:00Z">
        <w:r w:rsidR="00357188">
          <w:t xml:space="preserve">every time </w:t>
        </w:r>
      </w:ins>
      <w:ins w:id="164" w:author="Anthony Brown" w:date="2020-01-10T00:47:00Z">
        <w:r w:rsidR="00357188">
          <w:t xml:space="preserve">they </w:t>
        </w:r>
      </w:ins>
      <w:ins w:id="165" w:author="Anthony Brown" w:date="2020-01-10T00:45:00Z">
        <w:r w:rsidR="00357188">
          <w:t xml:space="preserve">fail to </w:t>
        </w:r>
      </w:ins>
      <w:ins w:id="166" w:author="Anthony Brown" w:date="2020-01-10T00:46:00Z">
        <w:r w:rsidR="00357188">
          <w:t xml:space="preserve">reveal a </w:t>
        </w:r>
      </w:ins>
      <w:ins w:id="167" w:author="Anthony Brown" w:date="2020-01-10T00:45:00Z">
        <w:r w:rsidR="00357188">
          <w:t>match</w:t>
        </w:r>
      </w:ins>
      <w:ins w:id="168" w:author="Anthony Brown" w:date="2020-01-10T00:47:00Z">
        <w:r w:rsidR="00357188">
          <w:t>ing</w:t>
        </w:r>
      </w:ins>
      <w:ins w:id="169" w:author="Anthony Brown" w:date="2020-01-10T00:45:00Z">
        <w:r w:rsidR="00357188">
          <w:t xml:space="preserve"> pair</w:t>
        </w:r>
      </w:ins>
      <w:del w:id="170" w:author="Anthony Brown" w:date="2020-01-10T00:42:00Z">
        <w:r w:rsidDel="00357188">
          <w:delText xml:space="preserve"> to flip the card over and reveal t</w:delText>
        </w:r>
      </w:del>
      <w:del w:id="171" w:author="Anthony Brown" w:date="2020-01-10T00:44:00Z">
        <w:r w:rsidDel="00357188">
          <w:delText xml:space="preserve">he flashcard image plus the word and then the word on the card will be read aloud to the user. The user must then click another flashcard hoping to find the same card. </w:delText>
        </w:r>
      </w:del>
      <w:del w:id="172" w:author="Anthony Brown" w:date="2020-01-10T00:46:00Z">
        <w:r w:rsidDel="00357188">
          <w:delText xml:space="preserve">If the same card is found, a point is added, and the cards remained flipped over. If not, the cards turn back over, and no point is awarded. </w:delText>
        </w:r>
      </w:del>
      <w:ins w:id="173" w:author="Anthony Brown" w:date="2020-01-10T00:46:00Z">
        <w:r w:rsidR="00357188">
          <w:t xml:space="preserve">. </w:t>
        </w:r>
      </w:ins>
      <w:r>
        <w:t xml:space="preserve">The round ends when </w:t>
      </w:r>
      <w:ins w:id="174" w:author="Anthony Brown" w:date="2020-01-10T01:06:00Z">
        <w:r w:rsidR="00357188">
          <w:t xml:space="preserve">the user has matched all the </w:t>
        </w:r>
      </w:ins>
      <w:del w:id="175" w:author="Anthony Brown" w:date="2020-01-10T00:46:00Z">
        <w:r w:rsidDel="00357188">
          <w:delText xml:space="preserve">the timer runs out, or </w:delText>
        </w:r>
      </w:del>
      <w:del w:id="176" w:author="Anthony Brown" w:date="2020-01-10T01:06:00Z">
        <w:r w:rsidDel="00357188">
          <w:delText xml:space="preserve">all </w:delText>
        </w:r>
      </w:del>
      <w:r>
        <w:t>pairs</w:t>
      </w:r>
      <w:del w:id="177" w:author="Anthony Brown" w:date="2020-01-10T01:06:00Z">
        <w:r w:rsidDel="00357188">
          <w:delText xml:space="preserve"> are found</w:delText>
        </w:r>
      </w:del>
      <w:r>
        <w:t>.</w:t>
      </w:r>
      <w:ins w:id="178" w:author="Anthony Brown" w:date="2020-01-10T00:46:00Z">
        <w:r w:rsidR="00357188">
          <w:t xml:space="preserve"> The aim is to do it in the le</w:t>
        </w:r>
      </w:ins>
      <w:ins w:id="179" w:author="Anthony Brown" w:date="2020-01-10T00:47:00Z">
        <w:r w:rsidR="00357188">
          <w:t>a</w:t>
        </w:r>
      </w:ins>
      <w:ins w:id="180" w:author="Anthony Brown" w:date="2020-01-10T00:46:00Z">
        <w:r w:rsidR="00357188">
          <w:t>st number of moves</w:t>
        </w:r>
      </w:ins>
      <w:ins w:id="181" w:author="Anthony Brown" w:date="2020-01-10T01:06:00Z">
        <w:r w:rsidR="00357188">
          <w:t>, i.e. the lowest score</w:t>
        </w:r>
      </w:ins>
      <w:ins w:id="182" w:author="Anthony Brown" w:date="2020-01-10T00:46:00Z">
        <w:r w:rsidR="00357188">
          <w:t>.</w:t>
        </w:r>
      </w:ins>
    </w:p>
    <w:p w14:paraId="2E16B9F4" w14:textId="2B085AED" w:rsidR="5EF282E1" w:rsidRDefault="5EF282E1" w:rsidP="5EF282E1">
      <w:r>
        <w:rPr>
          <w:noProof/>
        </w:rPr>
        <w:drawing>
          <wp:inline distT="0" distB="0" distL="0" distR="0" wp14:anchorId="75025754" wp14:editId="4D01E0A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6FFEC631" w14:textId="2799ED27" w:rsidR="172C258C" w:rsidRDefault="5EF282E1" w:rsidP="00357188">
      <w:pPr>
        <w:pStyle w:val="Heading2"/>
        <w:pPrChange w:id="183" w:author="Anthony Brown" w:date="2020-01-10T00:48:00Z">
          <w:pPr/>
        </w:pPrChange>
      </w:pPr>
      <w:r>
        <w:lastRenderedPageBreak/>
        <w:t>Tools And technology:</w:t>
      </w:r>
    </w:p>
    <w:p w14:paraId="55C795CE" w14:textId="596AEBCD" w:rsidR="5EF282E1" w:rsidRDefault="5EF282E1" w:rsidP="5EF282E1">
      <w:r>
        <w:t xml:space="preserve">The software required for this project will be Unity3d, Microsoft Visual </w:t>
      </w:r>
      <w:del w:id="184" w:author="Anthony Brown" w:date="2020-01-10T00:48:00Z">
        <w:r w:rsidDel="00357188">
          <w:delText>studio</w:delText>
        </w:r>
      </w:del>
      <w:ins w:id="185" w:author="Anthony Brown" w:date="2020-01-10T00:48:00Z">
        <w:r w:rsidR="00357188">
          <w:t>S</w:t>
        </w:r>
        <w:r w:rsidR="00357188">
          <w:t>tudio</w:t>
        </w:r>
      </w:ins>
      <w:r>
        <w:t>, Gimp photo manipulation suite. All th</w:t>
      </w:r>
      <w:ins w:id="186" w:author="Anthony Brown" w:date="2020-01-10T00:48:00Z">
        <w:r w:rsidR="00357188">
          <w:t xml:space="preserve">is </w:t>
        </w:r>
      </w:ins>
      <w:del w:id="187" w:author="Anthony Brown" w:date="2020-01-10T00:48:00Z">
        <w:r w:rsidDel="00357188">
          <w:delText xml:space="preserve">e required </w:delText>
        </w:r>
      </w:del>
      <w:r>
        <w:t xml:space="preserve">software is </w:t>
      </w:r>
      <w:del w:id="188" w:author="Anthony Brown" w:date="2020-01-10T00:49:00Z">
        <w:r w:rsidDel="00357188">
          <w:delText xml:space="preserve">license </w:delText>
        </w:r>
      </w:del>
      <w:ins w:id="189" w:author="Anthony Brown" w:date="2020-01-10T00:49:00Z">
        <w:r w:rsidR="00357188">
          <w:t>license</w:t>
        </w:r>
        <w:r w:rsidR="00357188">
          <w:t>-</w:t>
        </w:r>
      </w:ins>
      <w:r>
        <w:t>free for non-commercial use and so is acceptable to use for this project.</w:t>
      </w:r>
    </w:p>
    <w:p w14:paraId="26FFDC4E" w14:textId="3480F40F" w:rsidR="5EF282E1" w:rsidRDefault="4C4852C7" w:rsidP="5EF282E1">
      <w:r>
        <w:t>The hardware required for our group is a computer capable of running Unity3d and Microsoft Visual Studio, a microphone for recording audio and an internet connection so that we can collaborate online.</w:t>
      </w:r>
    </w:p>
    <w:p w14:paraId="4FE7FB51" w14:textId="38E10F04" w:rsidR="172C258C" w:rsidRDefault="5EF282E1" w:rsidP="00357188">
      <w:pPr>
        <w:pStyle w:val="Heading2"/>
        <w:pPrChange w:id="190" w:author="Anthony Brown" w:date="2020-01-10T00:49:00Z">
          <w:pPr/>
        </w:pPrChange>
      </w:pPr>
      <w:r>
        <w:t>Skills Required:</w:t>
      </w:r>
    </w:p>
    <w:p w14:paraId="0D4CB94D" w14:textId="77777777" w:rsidR="00357188" w:rsidRDefault="4C4852C7" w:rsidP="5EF282E1">
      <w:pPr>
        <w:rPr>
          <w:ins w:id="191" w:author="Anthony Brown" w:date="2020-01-10T00:51:00Z"/>
        </w:rPr>
      </w:pPr>
      <w:del w:id="192" w:author="Anthony Brown" w:date="2020-01-10T00:49:00Z">
        <w:r w:rsidDel="00357188">
          <w:delText>This project will require many skills, which</w:delText>
        </w:r>
      </w:del>
      <w:ins w:id="193" w:author="Anthony Brown" w:date="2020-01-10T00:49:00Z">
        <w:r w:rsidR="00357188">
          <w:t>O</w:t>
        </w:r>
      </w:ins>
      <w:del w:id="194" w:author="Anthony Brown" w:date="2020-01-10T00:49:00Z">
        <w:r w:rsidDel="00357188">
          <w:delText xml:space="preserve"> </w:delText>
        </w:r>
      </w:del>
      <w:del w:id="195" w:author="Anthony Brown" w:date="2020-01-10T00:50:00Z">
        <w:r w:rsidDel="00357188">
          <w:delText>o</w:delText>
        </w:r>
      </w:del>
      <w:r>
        <w:t xml:space="preserve">ur team will need to </w:t>
      </w:r>
      <w:ins w:id="196" w:author="Anthony Brown" w:date="2020-01-10T00:50:00Z">
        <w:r w:rsidR="00357188">
          <w:t xml:space="preserve">develop many skills to </w:t>
        </w:r>
      </w:ins>
      <w:del w:id="197" w:author="Anthony Brown" w:date="2020-01-10T00:50:00Z">
        <w:r w:rsidDel="00357188">
          <w:delText xml:space="preserve">use together to create </w:delText>
        </w:r>
      </w:del>
      <w:ins w:id="198" w:author="Anthony Brown" w:date="2020-01-10T00:50:00Z">
        <w:r w:rsidR="00357188">
          <w:t xml:space="preserve">complete </w:t>
        </w:r>
      </w:ins>
      <w:r>
        <w:t xml:space="preserve">this project. </w:t>
      </w:r>
    </w:p>
    <w:p w14:paraId="0E671F52" w14:textId="77777777" w:rsidR="00357188" w:rsidRDefault="4C4852C7" w:rsidP="00357188">
      <w:pPr>
        <w:pStyle w:val="ListParagraph"/>
        <w:numPr>
          <w:ilvl w:val="0"/>
          <w:numId w:val="3"/>
        </w:numPr>
        <w:rPr>
          <w:ins w:id="199" w:author="Anthony Brown" w:date="2020-01-10T00:52:00Z"/>
        </w:rPr>
      </w:pPr>
      <w:del w:id="200" w:author="Anthony Brown" w:date="2020-01-10T00:51:00Z">
        <w:r w:rsidDel="00357188">
          <w:delText xml:space="preserve">We will need </w:delText>
        </w:r>
      </w:del>
      <w:r>
        <w:t>programming skills to create the software in Unity3D</w:t>
      </w:r>
      <w:ins w:id="201" w:author="Anthony Brown" w:date="2020-01-10T00:50:00Z">
        <w:r w:rsidR="00357188">
          <w:t xml:space="preserve"> </w:t>
        </w:r>
      </w:ins>
    </w:p>
    <w:p w14:paraId="04D01A47" w14:textId="77777777" w:rsidR="00357188" w:rsidRDefault="4C4852C7" w:rsidP="00357188">
      <w:pPr>
        <w:pStyle w:val="ListParagraph"/>
        <w:numPr>
          <w:ilvl w:val="0"/>
          <w:numId w:val="3"/>
        </w:numPr>
        <w:rPr>
          <w:ins w:id="202" w:author="Anthony Brown" w:date="2020-01-10T00:52:00Z"/>
        </w:rPr>
      </w:pPr>
      <w:del w:id="203" w:author="Anthony Brown" w:date="2020-01-10T00:50:00Z">
        <w:r w:rsidDel="00357188">
          <w:delText xml:space="preserve">, </w:delText>
        </w:r>
      </w:del>
      <w:r>
        <w:t>graphic design skills to create the flashcards and backgrounds in Gimp or another suitable image manipulation software</w:t>
      </w:r>
      <w:ins w:id="204" w:author="Anthony Brown" w:date="2020-01-10T00:50:00Z">
        <w:r w:rsidR="00357188">
          <w:t xml:space="preserve">. </w:t>
        </w:r>
      </w:ins>
    </w:p>
    <w:p w14:paraId="03292865" w14:textId="1072863C" w:rsidR="00357188" w:rsidRDefault="00357188" w:rsidP="00357188">
      <w:pPr>
        <w:pStyle w:val="ListParagraph"/>
        <w:numPr>
          <w:ilvl w:val="0"/>
          <w:numId w:val="3"/>
        </w:numPr>
        <w:rPr>
          <w:ins w:id="205" w:author="Anthony Brown" w:date="2020-01-10T00:54:00Z"/>
        </w:rPr>
      </w:pPr>
      <w:ins w:id="206" w:author="Anthony Brown" w:date="2020-01-10T00:50:00Z">
        <w:r>
          <w:t>T</w:t>
        </w:r>
      </w:ins>
      <w:del w:id="207" w:author="Anthony Brown" w:date="2020-01-10T00:50:00Z">
        <w:r w:rsidR="4C4852C7" w:rsidDel="00357188">
          <w:delText>, t</w:delText>
        </w:r>
      </w:del>
      <w:r w:rsidR="4C4852C7">
        <w:t xml:space="preserve">echnical writing </w:t>
      </w:r>
      <w:del w:id="208" w:author="Anthony Brown" w:date="2020-01-10T00:51:00Z">
        <w:r w:rsidR="4C4852C7" w:rsidDel="00357188">
          <w:delText xml:space="preserve">and </w:delText>
        </w:r>
      </w:del>
      <w:ins w:id="209" w:author="Anthony Brown" w:date="2020-01-10T00:51:00Z">
        <w:r>
          <w:t xml:space="preserve">skills </w:t>
        </w:r>
      </w:ins>
      <w:ins w:id="210" w:author="Anthony Brown" w:date="2020-01-10T00:52:00Z">
        <w:r>
          <w:t xml:space="preserve">to create </w:t>
        </w:r>
      </w:ins>
      <w:ins w:id="211" w:author="Anthony Brown" w:date="2020-01-10T00:54:00Z">
        <w:r>
          <w:t xml:space="preserve">build </w:t>
        </w:r>
      </w:ins>
      <w:ins w:id="212" w:author="Anthony Brown" w:date="2020-01-10T00:52:00Z">
        <w:r>
          <w:t xml:space="preserve">documentation </w:t>
        </w:r>
      </w:ins>
    </w:p>
    <w:p w14:paraId="14946BDD" w14:textId="670EC4A3" w:rsidR="00357188" w:rsidRDefault="00357188" w:rsidP="00357188">
      <w:pPr>
        <w:pStyle w:val="ListParagraph"/>
        <w:numPr>
          <w:ilvl w:val="0"/>
          <w:numId w:val="3"/>
        </w:numPr>
        <w:rPr>
          <w:ins w:id="213" w:author="Anthony Brown" w:date="2020-01-10T00:55:00Z"/>
        </w:rPr>
      </w:pPr>
      <w:ins w:id="214" w:author="Anthony Brown" w:date="2020-01-10T00:54:00Z">
        <w:r>
          <w:t>Creative writing skills to make clear, engaging instructions for user</w:t>
        </w:r>
      </w:ins>
      <w:ins w:id="215" w:author="Anthony Brown" w:date="2020-01-10T00:55:00Z">
        <w:r>
          <w:t>s</w:t>
        </w:r>
      </w:ins>
    </w:p>
    <w:p w14:paraId="4626D11C" w14:textId="59724C79" w:rsidR="00357188" w:rsidRDefault="00357188" w:rsidP="00357188">
      <w:pPr>
        <w:pStyle w:val="ListParagraph"/>
        <w:numPr>
          <w:ilvl w:val="0"/>
          <w:numId w:val="3"/>
        </w:numPr>
        <w:rPr>
          <w:ins w:id="216" w:author="Anthony Brown" w:date="2020-01-10T00:55:00Z"/>
        </w:rPr>
      </w:pPr>
      <w:ins w:id="217" w:author="Anthony Brown" w:date="2020-01-10T00:55:00Z">
        <w:r>
          <w:t xml:space="preserve">Liaison skills to engage consultants to </w:t>
        </w:r>
      </w:ins>
      <w:ins w:id="218" w:author="Anthony Brown" w:date="2020-01-10T00:56:00Z">
        <w:r>
          <w:t>work on making the game multi-lingual</w:t>
        </w:r>
      </w:ins>
    </w:p>
    <w:p w14:paraId="0BD41759" w14:textId="60FB0E19" w:rsidR="00357188" w:rsidRDefault="00357188" w:rsidP="00357188">
      <w:pPr>
        <w:pStyle w:val="ListParagraph"/>
        <w:numPr>
          <w:ilvl w:val="0"/>
          <w:numId w:val="3"/>
        </w:numPr>
        <w:rPr>
          <w:ins w:id="219" w:author="Anthony Brown" w:date="2020-01-10T00:53:00Z"/>
        </w:rPr>
      </w:pPr>
      <w:ins w:id="220" w:author="Anthony Brown" w:date="2020-01-10T00:57:00Z">
        <w:r>
          <w:t>V</w:t>
        </w:r>
      </w:ins>
      <w:del w:id="221" w:author="Anthony Brown" w:date="2020-01-10T00:57:00Z">
        <w:r w:rsidR="4C4852C7" w:rsidDel="00357188">
          <w:delText>v</w:delText>
        </w:r>
      </w:del>
      <w:r w:rsidR="4C4852C7">
        <w:t xml:space="preserve">ideo editing skills </w:t>
      </w:r>
      <w:del w:id="222" w:author="Anthony Brown" w:date="2020-01-10T00:54:00Z">
        <w:r w:rsidR="4C4852C7" w:rsidDel="00357188">
          <w:delText xml:space="preserve">to </w:delText>
        </w:r>
      </w:del>
      <w:del w:id="223" w:author="Anthony Brown" w:date="2020-01-10T00:53:00Z">
        <w:r w:rsidR="4C4852C7" w:rsidDel="00357188">
          <w:delText xml:space="preserve">help us create manuals, documentation and a video </w:delText>
        </w:r>
      </w:del>
      <w:r w:rsidR="4C4852C7">
        <w:t xml:space="preserve">for presentation purposes, </w:t>
      </w:r>
    </w:p>
    <w:p w14:paraId="5A2FF715" w14:textId="77777777" w:rsidR="00357188" w:rsidRDefault="4C4852C7" w:rsidP="00357188">
      <w:pPr>
        <w:pStyle w:val="ListParagraph"/>
        <w:numPr>
          <w:ilvl w:val="0"/>
          <w:numId w:val="3"/>
        </w:numPr>
        <w:rPr>
          <w:ins w:id="224" w:author="Anthony Brown" w:date="2020-01-10T00:53:00Z"/>
        </w:rPr>
      </w:pPr>
      <w:r>
        <w:t xml:space="preserve">basic audio editing skills to create sounds for the flashcards and repeating background music </w:t>
      </w:r>
    </w:p>
    <w:p w14:paraId="25F1B93A" w14:textId="77777777" w:rsidR="00357188" w:rsidRDefault="4C4852C7" w:rsidP="00357188">
      <w:pPr>
        <w:pStyle w:val="ListParagraph"/>
        <w:numPr>
          <w:ilvl w:val="0"/>
          <w:numId w:val="3"/>
        </w:numPr>
        <w:rPr>
          <w:ins w:id="225" w:author="Anthony Brown" w:date="2020-01-10T00:53:00Z"/>
        </w:rPr>
      </w:pPr>
      <w:del w:id="226" w:author="Anthony Brown" w:date="2020-01-10T00:53:00Z">
        <w:r w:rsidDel="00357188">
          <w:delText xml:space="preserve">as well as someone with </w:delText>
        </w:r>
      </w:del>
      <w:r>
        <w:t xml:space="preserve">project management </w:t>
      </w:r>
      <w:ins w:id="227" w:author="Anthony Brown" w:date="2020-01-10T00:53:00Z">
        <w:r w:rsidR="00357188">
          <w:t xml:space="preserve">skills to plan and manage the build </w:t>
        </w:r>
      </w:ins>
    </w:p>
    <w:p w14:paraId="4BA64D49" w14:textId="6BC72059" w:rsidR="5EF282E1" w:rsidRDefault="4C4852C7" w:rsidP="00357188">
      <w:pPr>
        <w:pStyle w:val="ListParagraph"/>
        <w:numPr>
          <w:ilvl w:val="0"/>
          <w:numId w:val="3"/>
        </w:numPr>
        <w:pPrChange w:id="228" w:author="Anthony Brown" w:date="2020-01-10T00:51:00Z">
          <w:pPr/>
        </w:pPrChange>
      </w:pPr>
      <w:del w:id="229" w:author="Anthony Brown" w:date="2020-01-10T00:53:00Z">
        <w:r w:rsidDel="00357188">
          <w:delText xml:space="preserve">and </w:delText>
        </w:r>
      </w:del>
      <w:r>
        <w:t>leadership skills to help us stay focused and on task</w:t>
      </w:r>
      <w:del w:id="230" w:author="Anthony Brown" w:date="2020-01-10T00:53:00Z">
        <w:r w:rsidDel="00357188">
          <w:delText>.</w:delText>
        </w:r>
      </w:del>
    </w:p>
    <w:p w14:paraId="4100600E" w14:textId="0BC6CEFA" w:rsidR="172C258C" w:rsidRDefault="5EF282E1" w:rsidP="00357188">
      <w:pPr>
        <w:pStyle w:val="Heading2"/>
        <w:pPrChange w:id="231" w:author="Anthony Brown" w:date="2020-01-10T00:56:00Z">
          <w:pPr/>
        </w:pPrChange>
      </w:pPr>
      <w:r>
        <w:t>Outcome:</w:t>
      </w:r>
    </w:p>
    <w:p w14:paraId="349CB7F3" w14:textId="70872635" w:rsidR="5EF282E1" w:rsidRDefault="5EF282E1" w:rsidP="5EF282E1">
      <w:r>
        <w:t xml:space="preserve">The outcome of this project will be the creation of a flashcard system </w:t>
      </w:r>
      <w:del w:id="232" w:author="Anthony Brown" w:date="2020-01-10T00:57:00Z">
        <w:r w:rsidDel="00357188">
          <w:delText xml:space="preserve">that can be used </w:delText>
        </w:r>
      </w:del>
      <w:r>
        <w:t>to help children learn basic English words</w:t>
      </w:r>
      <w:ins w:id="233" w:author="Anthony Brown" w:date="2020-01-10T00:58:00Z">
        <w:r w:rsidR="00357188">
          <w:t xml:space="preserve">. The application will be </w:t>
        </w:r>
      </w:ins>
      <w:del w:id="234" w:author="Anthony Brown" w:date="2020-01-10T00:58:00Z">
        <w:r w:rsidDel="00357188">
          <w:delText xml:space="preserve"> and create a </w:delText>
        </w:r>
      </w:del>
      <w:ins w:id="235" w:author="Anthony Brown" w:date="2020-01-10T00:58:00Z">
        <w:r w:rsidR="00357188">
          <w:t xml:space="preserve">a </w:t>
        </w:r>
      </w:ins>
      <w:r>
        <w:t xml:space="preserve">small but workable product that our team would be able to market on a standalone website or put on </w:t>
      </w:r>
      <w:ins w:id="236" w:author="Anthony Brown" w:date="2020-01-10T00:58:00Z">
        <w:r w:rsidR="00357188">
          <w:t xml:space="preserve">app </w:t>
        </w:r>
      </w:ins>
      <w:del w:id="237" w:author="Anthony Brown" w:date="2020-01-10T00:58:00Z">
        <w:r w:rsidDel="00357188">
          <w:delText xml:space="preserve">APP </w:delText>
        </w:r>
      </w:del>
      <w:r>
        <w:t xml:space="preserve">stores. </w:t>
      </w:r>
    </w:p>
    <w:p w14:paraId="6C41CF16" w14:textId="760B7992" w:rsidR="5EF282E1" w:rsidRDefault="00357188" w:rsidP="5EF282E1">
      <w:ins w:id="238" w:author="Anthony Brown" w:date="2020-01-10T01:00:00Z">
        <w:r>
          <w:t>Users will be able to add</w:t>
        </w:r>
      </w:ins>
      <w:ins w:id="239" w:author="Anthony Brown" w:date="2020-01-10T01:03:00Z">
        <w:r>
          <w:t xml:space="preserve"> </w:t>
        </w:r>
      </w:ins>
      <w:ins w:id="240" w:author="Anthony Brown" w:date="2020-01-10T01:00:00Z">
        <w:r>
          <w:t xml:space="preserve">their own </w:t>
        </w:r>
      </w:ins>
      <w:del w:id="241" w:author="Anthony Brown" w:date="2020-01-10T01:00:00Z">
        <w:r w:rsidR="4C4852C7" w:rsidDel="00357188">
          <w:delText xml:space="preserve">As the </w:delText>
        </w:r>
      </w:del>
      <w:r w:rsidR="4C4852C7">
        <w:t>flashcards</w:t>
      </w:r>
      <w:ins w:id="242" w:author="Anthony Brown" w:date="2020-01-10T01:02:00Z">
        <w:r>
          <w:t xml:space="preserve">. </w:t>
        </w:r>
      </w:ins>
      <w:ins w:id="243" w:author="Anthony Brown" w:date="2020-01-10T01:01:00Z">
        <w:r>
          <w:t xml:space="preserve"> </w:t>
        </w:r>
      </w:ins>
      <w:ins w:id="244" w:author="Anthony Brown" w:date="2020-01-10T01:02:00Z">
        <w:r>
          <w:t xml:space="preserve">This will </w:t>
        </w:r>
      </w:ins>
      <w:ins w:id="245" w:author="Anthony Brown" w:date="2020-01-10T01:03:00Z">
        <w:r>
          <w:t xml:space="preserve">empower the </w:t>
        </w:r>
      </w:ins>
      <w:ins w:id="246" w:author="Anthony Brown" w:date="2020-01-10T01:02:00Z">
        <w:r>
          <w:t xml:space="preserve">end-user to </w:t>
        </w:r>
      </w:ins>
      <w:del w:id="247" w:author="Anthony Brown" w:date="2020-01-10T01:01:00Z">
        <w:r w:rsidR="4C4852C7" w:rsidDel="00357188">
          <w:delText xml:space="preserve"> can be dynamically loaded via the flashcard folder, the program will be able to be </w:delText>
        </w:r>
      </w:del>
      <w:r w:rsidR="4C4852C7">
        <w:t>customi</w:t>
      </w:r>
      <w:del w:id="248" w:author="Anthony Brown" w:date="2020-01-10T01:04:00Z">
        <w:r w:rsidR="4C4852C7" w:rsidDel="00357188">
          <w:delText>z</w:delText>
        </w:r>
      </w:del>
      <w:ins w:id="249" w:author="Anthony Brown" w:date="2020-01-10T01:04:00Z">
        <w:r>
          <w:t>s</w:t>
        </w:r>
      </w:ins>
      <w:r w:rsidR="4C4852C7">
        <w:t>e</w:t>
      </w:r>
      <w:del w:id="250" w:author="Anthony Brown" w:date="2020-01-10T01:03:00Z">
        <w:r w:rsidR="4C4852C7" w:rsidDel="00357188">
          <w:delText>d</w:delText>
        </w:r>
      </w:del>
      <w:r w:rsidR="4C4852C7">
        <w:t xml:space="preserve"> </w:t>
      </w:r>
      <w:ins w:id="251" w:author="Anthony Brown" w:date="2020-01-10T01:02:00Z">
        <w:r>
          <w:t xml:space="preserve">the app </w:t>
        </w:r>
      </w:ins>
      <w:del w:id="252" w:author="Anthony Brown" w:date="2020-01-10T01:01:00Z">
        <w:r w:rsidR="4C4852C7" w:rsidDel="00357188">
          <w:delText xml:space="preserve">by the end user to create more customized flashcards </w:delText>
        </w:r>
      </w:del>
      <w:r w:rsidR="4C4852C7">
        <w:t xml:space="preserve">for use </w:t>
      </w:r>
      <w:ins w:id="253" w:author="Anthony Brown" w:date="2020-01-10T01:04:00Z">
        <w:r>
          <w:t xml:space="preserve">in ways that fit their particular </w:t>
        </w:r>
      </w:ins>
      <w:del w:id="254" w:author="Anthony Brown" w:date="2020-01-10T01:04:00Z">
        <w:r w:rsidR="4C4852C7" w:rsidDel="00357188">
          <w:delText xml:space="preserve">with their own </w:delText>
        </w:r>
      </w:del>
      <w:r w:rsidR="4C4852C7">
        <w:t>ESL curriculum</w:t>
      </w:r>
      <w:del w:id="255" w:author="Anthony Brown" w:date="2020-01-10T01:04:00Z">
        <w:r w:rsidR="4C4852C7" w:rsidDel="00357188">
          <w:delText xml:space="preserve"> and will allow for a lot of flexibility and re-usability</w:delText>
        </w:r>
      </w:del>
      <w:r w:rsidR="4C4852C7">
        <w:t>.</w:t>
      </w:r>
    </w:p>
    <w:p w14:paraId="0D157FC9" w14:textId="61A5BE2A" w:rsidR="5EF282E1" w:rsidRDefault="00357188" w:rsidP="5EF282E1">
      <w:ins w:id="256" w:author="Anthony Brown" w:date="2020-01-10T01:05:00Z">
        <w:r>
          <w:t xml:space="preserve">We hope that </w:t>
        </w:r>
      </w:ins>
      <w:del w:id="257" w:author="Anthony Brown" w:date="2020-01-10T01:05:00Z">
        <w:r w:rsidR="4C4852C7" w:rsidDel="00357188">
          <w:delText xml:space="preserve">Hopefully </w:delText>
        </w:r>
      </w:del>
      <w:r w:rsidR="4C4852C7">
        <w:t xml:space="preserve">the software will </w:t>
      </w:r>
      <w:ins w:id="258" w:author="Anthony Brown" w:date="2020-01-10T01:05:00Z">
        <w:r>
          <w:t xml:space="preserve">be available for </w:t>
        </w:r>
      </w:ins>
      <w:del w:id="259" w:author="Anthony Brown" w:date="2020-01-10T01:05:00Z">
        <w:r w:rsidR="4C4852C7" w:rsidDel="00357188">
          <w:delText xml:space="preserve">even able to help </w:delText>
        </w:r>
      </w:del>
      <w:r w:rsidR="4C4852C7">
        <w:t>remote communities who don’t have high</w:t>
      </w:r>
      <w:ins w:id="260" w:author="Anthony Brown" w:date="2020-01-10T01:05:00Z">
        <w:r>
          <w:t>-</w:t>
        </w:r>
      </w:ins>
      <w:del w:id="261" w:author="Anthony Brown" w:date="2020-01-10T01:05:00Z">
        <w:r w:rsidR="4C4852C7" w:rsidDel="00357188">
          <w:delText xml:space="preserve"> </w:delText>
        </w:r>
      </w:del>
      <w:r w:rsidR="4C4852C7">
        <w:t>end technology or qualified teachers to teach English.</w:t>
      </w:r>
    </w:p>
    <w:p w14:paraId="39502B35" w14:textId="3D8F9A3B" w:rsidR="172C258C" w:rsidRDefault="172C258C" w:rsidP="172C258C"/>
    <w:p w14:paraId="17360409" w14:textId="11093AD3" w:rsidR="172C258C" w:rsidRDefault="5EF282E1" w:rsidP="172C258C">
      <w:r w:rsidRPr="5EF282E1">
        <w:rPr>
          <w:rFonts w:ascii="Calibri" w:eastAsia="Calibri" w:hAnsi="Calibri" w:cs="Calibri"/>
          <w:sz w:val="19"/>
          <w:szCs w:val="19"/>
        </w:rPr>
        <w:t>[</w:t>
      </w:r>
      <w:proofErr w:type="gramStart"/>
      <w:r w:rsidRPr="5EF282E1">
        <w:rPr>
          <w:rFonts w:ascii="Calibri" w:eastAsia="Calibri" w:hAnsi="Calibri" w:cs="Calibri"/>
          <w:sz w:val="19"/>
          <w:szCs w:val="19"/>
        </w:rPr>
        <w:t>1]C.</w:t>
      </w:r>
      <w:proofErr w:type="gramEnd"/>
      <w:r w:rsidRPr="5EF282E1">
        <w:rPr>
          <w:rFonts w:ascii="Calibri" w:eastAsia="Calibri" w:hAnsi="Calibri" w:cs="Calibri"/>
          <w:sz w:val="19"/>
          <w:szCs w:val="19"/>
        </w:rPr>
        <w:t xml:space="preserve"> Taylor, "People around the world still think English is the most valuable language to learn, study shows", </w:t>
      </w:r>
      <w:r w:rsidRPr="5EF282E1">
        <w:rPr>
          <w:rFonts w:ascii="Calibri" w:eastAsia="Calibri" w:hAnsi="Calibri" w:cs="Calibri"/>
          <w:i/>
          <w:iCs/>
          <w:sz w:val="19"/>
          <w:szCs w:val="19"/>
        </w:rPr>
        <w:t>CNBC</w:t>
      </w:r>
      <w:r w:rsidRPr="5EF282E1">
        <w:rPr>
          <w:rFonts w:ascii="Calibri" w:eastAsia="Calibri" w:hAnsi="Calibri" w:cs="Calibri"/>
          <w:sz w:val="19"/>
          <w:szCs w:val="19"/>
        </w:rPr>
        <w:t>, 2020. [Online]. Available: https://www.cnbc.com/2019/06/28/people-still-think-english-is-the-most-valuable-language-to-learn.html. [Accessed: 08- Jan- 2020].</w:t>
      </w:r>
    </w:p>
    <w:p w14:paraId="1DD370FA" w14:textId="28458CB9" w:rsidR="172C258C" w:rsidRDefault="5EF282E1" w:rsidP="172C258C">
      <w:r w:rsidRPr="5EF282E1">
        <w:rPr>
          <w:rFonts w:ascii="Calibri" w:eastAsia="Calibri" w:hAnsi="Calibri" w:cs="Calibri"/>
          <w:sz w:val="19"/>
          <w:szCs w:val="19"/>
        </w:rPr>
        <w:t>[</w:t>
      </w:r>
      <w:proofErr w:type="gramStart"/>
      <w:r w:rsidRPr="5EF282E1">
        <w:rPr>
          <w:rFonts w:ascii="Calibri" w:eastAsia="Calibri" w:hAnsi="Calibri" w:cs="Calibri"/>
          <w:sz w:val="19"/>
          <w:szCs w:val="19"/>
        </w:rPr>
        <w:t>2]A.</w:t>
      </w:r>
      <w:proofErr w:type="gramEnd"/>
      <w:r w:rsidRPr="5EF282E1">
        <w:rPr>
          <w:rFonts w:ascii="Calibri" w:eastAsia="Calibri" w:hAnsi="Calibri" w:cs="Calibri"/>
          <w:sz w:val="19"/>
          <w:szCs w:val="19"/>
        </w:rPr>
        <w:t xml:space="preserve"> Research, "English Language Learning Market to grow at 7.1% to hit $54.8 billion by 2025 – Insights on Recent Trends, Size, Share, Growth Opportunities, Key Developments and Future Outlook: Adroit Market Research", </w:t>
      </w:r>
      <w:r w:rsidRPr="5EF282E1">
        <w:rPr>
          <w:rFonts w:ascii="Calibri" w:eastAsia="Calibri" w:hAnsi="Calibri" w:cs="Calibri"/>
          <w:i/>
          <w:iCs/>
          <w:sz w:val="19"/>
          <w:szCs w:val="19"/>
        </w:rPr>
        <w:t>GlobeNewswire News Room</w:t>
      </w:r>
      <w:r w:rsidRPr="5EF282E1">
        <w:rPr>
          <w:rFonts w:ascii="Calibri" w:eastAsia="Calibri" w:hAnsi="Calibri" w:cs="Calibri"/>
          <w:sz w:val="19"/>
          <w:szCs w:val="19"/>
        </w:rPr>
        <w:t>, 2020. [Online]. Available: https://www.globenewswire.com/news-release/2019/07/26/1892347/0/en/English-Language-Learning-Market-to-grow-at-7-1-to-hit-54-8-billion-by-2025-Insights-on-Recent-Trends-Size-Share-Growth-Opportunities-Key-Developments-and-Future-Outlook-Adroit-Mar.html. [Accessed: 08- Jan- 2020].</w:t>
      </w:r>
    </w:p>
    <w:p w14:paraId="3175FEAE" w14:textId="623FCF26" w:rsidR="172C258C" w:rsidRDefault="4C4852C7" w:rsidP="172C258C">
      <w:pPr>
        <w:rPr>
          <w:rFonts w:ascii="Calibri" w:eastAsia="Calibri" w:hAnsi="Calibri" w:cs="Calibri"/>
          <w:sz w:val="19"/>
          <w:szCs w:val="19"/>
        </w:rPr>
      </w:pPr>
      <w:r w:rsidRPr="4C4852C7">
        <w:rPr>
          <w:rFonts w:ascii="Calibri" w:eastAsia="Calibri" w:hAnsi="Calibri" w:cs="Calibri"/>
          <w:sz w:val="19"/>
          <w:szCs w:val="19"/>
        </w:rPr>
        <w:t>[</w:t>
      </w:r>
      <w:proofErr w:type="gramStart"/>
      <w:r w:rsidRPr="4C4852C7">
        <w:rPr>
          <w:rFonts w:ascii="Calibri" w:eastAsia="Calibri" w:hAnsi="Calibri" w:cs="Calibri"/>
          <w:sz w:val="19"/>
          <w:szCs w:val="19"/>
        </w:rPr>
        <w:t>3]T.</w:t>
      </w:r>
      <w:proofErr w:type="gramEnd"/>
      <w:r w:rsidRPr="4C4852C7">
        <w:rPr>
          <w:rFonts w:ascii="Calibri" w:eastAsia="Calibri" w:hAnsi="Calibri" w:cs="Calibri"/>
          <w:sz w:val="19"/>
          <w:szCs w:val="19"/>
        </w:rPr>
        <w:t xml:space="preserve"> News, "Vietnam lacks teachers to achieve language targets", </w:t>
      </w:r>
      <w:r w:rsidRPr="4C4852C7">
        <w:rPr>
          <w:rFonts w:ascii="Calibri" w:eastAsia="Calibri" w:hAnsi="Calibri" w:cs="Calibri"/>
          <w:i/>
          <w:iCs/>
          <w:sz w:val="19"/>
          <w:szCs w:val="19"/>
        </w:rPr>
        <w:t>Thepienews.com</w:t>
      </w:r>
      <w:r w:rsidRPr="4C4852C7">
        <w:rPr>
          <w:rFonts w:ascii="Calibri" w:eastAsia="Calibri" w:hAnsi="Calibri" w:cs="Calibri"/>
          <w:sz w:val="19"/>
          <w:szCs w:val="19"/>
        </w:rPr>
        <w:t>, 2020. [Online]. Available: https://thepienews.com/news/vietnam-teachers-language-targets/. [Accessed: 08- Jan- 2020].</w:t>
      </w:r>
    </w:p>
    <w:p w14:paraId="69A7F38A" w14:textId="61EA3B65" w:rsidR="4C4852C7" w:rsidRDefault="4C4852C7" w:rsidP="4C4852C7">
      <w:pPr>
        <w:rPr>
          <w:rFonts w:ascii="Calibri" w:eastAsia="Calibri" w:hAnsi="Calibri" w:cs="Calibri"/>
          <w:sz w:val="19"/>
          <w:szCs w:val="19"/>
        </w:rPr>
      </w:pPr>
    </w:p>
    <w:sectPr w:rsidR="4C4852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1"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wNTAxsDQwNzWxNLRU0lEKTi0uzszPAykwrAUAN/ZDGiwAAAA="/>
  </w:docVars>
  <w:rsids>
    <w:rsidRoot w:val="680252C9"/>
    <w:rsid w:val="00357188"/>
    <w:rsid w:val="172C258C"/>
    <w:rsid w:val="45762AB4"/>
    <w:rsid w:val="4C4852C7"/>
    <w:rsid w:val="5EF282E1"/>
    <w:rsid w:val="63F1AF68"/>
    <w:rsid w:val="68025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D056"/>
  <w15:chartTrackingRefBased/>
  <w15:docId w15:val="{9B7E325D-EB33-412F-9C01-4C6A6279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1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1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71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188"/>
    <w:rPr>
      <w:rFonts w:ascii="Segoe UI" w:hAnsi="Segoe UI" w:cs="Segoe UI"/>
      <w:sz w:val="18"/>
      <w:szCs w:val="18"/>
    </w:rPr>
  </w:style>
  <w:style w:type="character" w:customStyle="1" w:styleId="Heading2Char">
    <w:name w:val="Heading 2 Char"/>
    <w:basedOn w:val="DefaultParagraphFont"/>
    <w:link w:val="Heading2"/>
    <w:uiPriority w:val="9"/>
    <w:rsid w:val="003571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571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71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1220</Words>
  <Characters>6957</Characters>
  <Application>Microsoft Office Word</Application>
  <DocSecurity>0</DocSecurity>
  <Lines>57</Lines>
  <Paragraphs>16</Paragraphs>
  <ScaleCrop>false</ScaleCrop>
  <Company/>
  <LinksUpToDate>false</LinksUpToDate>
  <CharactersWithSpaces>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7</cp:revision>
  <dcterms:created xsi:type="dcterms:W3CDTF">2020-01-08T05:36:00Z</dcterms:created>
  <dcterms:modified xsi:type="dcterms:W3CDTF">2020-01-09T15:08:00Z</dcterms:modified>
</cp:coreProperties>
</file>