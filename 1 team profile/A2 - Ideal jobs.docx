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48CC7" w14:textId="4E460AAA" w:rsidR="00632DC4" w:rsidRDefault="005F675E">
      <w:r>
        <w:t>Ideal Jobs</w:t>
      </w:r>
      <w:r w:rsidR="002D30C3">
        <w:t xml:space="preserve"> section</w:t>
      </w:r>
    </w:p>
    <w:p w14:paraId="1DE3A291" w14:textId="0423C431" w:rsidR="00F02861" w:rsidRDefault="00F02861">
      <w:r>
        <w:t>Our group picked ideal jobs across a few different areas of information technology, most of the group wishes to eventually end up in the programming field in different sub areas.</w:t>
      </w:r>
      <w:r w:rsidR="00256EF1">
        <w:t xml:space="preserve"> </w:t>
      </w:r>
      <w:r>
        <w:t xml:space="preserve">Such as gaming programmers or stack developers. </w:t>
      </w:r>
      <w:r w:rsidR="00385E65">
        <w:t xml:space="preserve">Tim is interested / ideal job is being a senior game player designer, Shaun has expressed an interest in being a senior C++ </w:t>
      </w:r>
      <w:del w:id="0" w:author="Anthony Brown" w:date="2020-01-04T15:49:00Z">
        <w:r w:rsidR="00385E65" w:rsidDel="0032151B">
          <w:delText>enginner</w:delText>
        </w:r>
      </w:del>
      <w:ins w:id="1" w:author="Anthony Brown" w:date="2020-01-04T15:49:00Z">
        <w:r w:rsidR="0032151B">
          <w:t>engineer</w:t>
        </w:r>
      </w:ins>
      <w:r w:rsidR="00385E65">
        <w:t xml:space="preserve"> </w:t>
      </w:r>
      <w:r w:rsidR="008065A1">
        <w:t>/ Game play programmer, Jake’s interest is in being a software developer, Jason T has an interest in being a full stack developer, Anthony’s expression of interest is also in being a full stack developer, and Jason S is interested in being an IOT (internet of things) solutions team leader.</w:t>
      </w:r>
    </w:p>
    <w:p w14:paraId="54E8495C" w14:textId="1E2D1A2D" w:rsidR="0055550B" w:rsidRDefault="00251E69">
      <w:r>
        <w:t>As most of the group is interested in software development / programming some of the skills needed amongst the group are very similar</w:t>
      </w:r>
      <w:r w:rsidR="005C57EA">
        <w:t xml:space="preserve"> in the programming job roles</w:t>
      </w:r>
      <w:r>
        <w:t xml:space="preserve">. </w:t>
      </w:r>
      <w:r w:rsidR="005C57EA">
        <w:t xml:space="preserve">Some of these skills include understanding of programming languages, level of understanding of using text editors to produce code, the ability to work well in a small team, and the ability to adapt to new technology quickly. </w:t>
      </w:r>
      <w:r w:rsidR="0003749B">
        <w:t>These skills are the same and needed regardless of the area of programming our group is wishing to enter. As every programmer needs to understand the code for the application they are writing, every programmer needs a tool to pr</w:t>
      </w:r>
      <w:bookmarkStart w:id="2" w:name="_GoBack"/>
      <w:bookmarkEnd w:id="2"/>
      <w:r w:rsidR="0003749B">
        <w:t xml:space="preserve">oduce code, and most programming teams are not overly large. The common element among our team group is that we want to end up in programming </w:t>
      </w:r>
      <w:ins w:id="3" w:author="Anthony Brown" w:date="2020-01-04T15:51:00Z">
        <w:r w:rsidR="0032151B">
          <w:t xml:space="preserve"> - </w:t>
        </w:r>
      </w:ins>
      <w:del w:id="4" w:author="Anthony Brown" w:date="2020-01-04T15:51:00Z">
        <w:r w:rsidR="0003749B" w:rsidDel="0032151B">
          <w:delText xml:space="preserve">in similar areas, </w:delText>
        </w:r>
      </w:del>
      <w:r w:rsidR="0003749B">
        <w:t>even Jason S who wishes to be a</w:t>
      </w:r>
      <w:ins w:id="5" w:author="Anthony Brown" w:date="2020-01-04T15:50:00Z">
        <w:r w:rsidR="0032151B">
          <w:t>n</w:t>
        </w:r>
      </w:ins>
      <w:r w:rsidR="0003749B">
        <w:t xml:space="preserve"> IOT solutions team leader</w:t>
      </w:r>
      <w:ins w:id="6" w:author="Anthony Brown" w:date="2020-01-04T15:52:00Z">
        <w:r w:rsidR="0032151B">
          <w:t xml:space="preserve">, </w:t>
        </w:r>
      </w:ins>
      <w:del w:id="7" w:author="Anthony Brown" w:date="2020-01-04T15:52:00Z">
        <w:r w:rsidR="0003749B" w:rsidDel="0032151B">
          <w:delText>. This type of work often includes</w:delText>
        </w:r>
        <w:r w:rsidR="006C0378" w:rsidDel="0032151B">
          <w:delText xml:space="preserve"> </w:delText>
        </w:r>
        <w:r w:rsidR="0003749B" w:rsidDel="0032151B">
          <w:delText>programming</w:delText>
        </w:r>
        <w:r w:rsidR="006C0378" w:rsidDel="0032151B">
          <w:delText xml:space="preserve"> in different sub areas</w:delText>
        </w:r>
        <w:r w:rsidR="0003749B" w:rsidDel="0032151B">
          <w:delText>.</w:delText>
        </w:r>
        <w:r w:rsidR="0055550B" w:rsidDel="0032151B">
          <w:delText xml:space="preserve"> S</w:delText>
        </w:r>
      </w:del>
      <w:ins w:id="8" w:author="Anthony Brown" w:date="2020-01-04T15:52:00Z">
        <w:r w:rsidR="0032151B">
          <w:t>s</w:t>
        </w:r>
      </w:ins>
      <w:r w:rsidR="0055550B">
        <w:t xml:space="preserve">o </w:t>
      </w:r>
      <w:r w:rsidR="002D30C3">
        <w:t xml:space="preserve">members </w:t>
      </w:r>
      <w:r w:rsidR="0055550B">
        <w:t>of the group has very similar career path</w:t>
      </w:r>
      <w:r w:rsidR="002D30C3">
        <w:t xml:space="preserve">ways. </w:t>
      </w:r>
      <w:r w:rsidR="00AF1F6D">
        <w:t xml:space="preserve">Another common factor among our group </w:t>
      </w:r>
      <w:del w:id="9" w:author="Anthony Brown" w:date="2020-01-04T15:52:00Z">
        <w:r w:rsidR="00AF1F6D" w:rsidDel="0032151B">
          <w:delText xml:space="preserve">with the jobs selected </w:delText>
        </w:r>
      </w:del>
      <w:r w:rsidR="00AF1F6D">
        <w:t>is most of us have a requirement to learn C++.</w:t>
      </w:r>
    </w:p>
    <w:p w14:paraId="247F7354" w14:textId="72D3C85C" w:rsidR="00AF1F6D" w:rsidRDefault="006C0378">
      <w:del w:id="10" w:author="Anthony Brown" w:date="2020-01-04T15:53:00Z">
        <w:r w:rsidDel="0032151B">
          <w:delText xml:space="preserve">However </w:delText>
        </w:r>
      </w:del>
      <w:ins w:id="11" w:author="Anthony Brown" w:date="2020-01-04T15:53:00Z">
        <w:r w:rsidR="0032151B">
          <w:t>W</w:t>
        </w:r>
      </w:ins>
      <w:del w:id="12" w:author="Anthony Brown" w:date="2020-01-04T15:53:00Z">
        <w:r w:rsidDel="0032151B">
          <w:delText>w</w:delText>
        </w:r>
      </w:del>
      <w:r>
        <w:t xml:space="preserve">hile the common theme amongst our group is </w:t>
      </w:r>
      <w:ins w:id="13" w:author="Anthony Brown" w:date="2020-01-04T15:53:00Z">
        <w:r w:rsidR="0032151B">
          <w:t xml:space="preserve">a </w:t>
        </w:r>
      </w:ins>
      <w:r>
        <w:t xml:space="preserve">career </w:t>
      </w:r>
      <w:del w:id="14" w:author="Anthony Brown" w:date="2020-01-04T15:53:00Z">
        <w:r w:rsidDel="0032151B">
          <w:delText xml:space="preserve">progression into </w:delText>
        </w:r>
      </w:del>
      <w:ins w:id="15" w:author="Anthony Brown" w:date="2020-01-04T15:53:00Z">
        <w:r w:rsidR="0032151B">
          <w:t xml:space="preserve">in </w:t>
        </w:r>
      </w:ins>
      <w:r>
        <w:t>programming</w:t>
      </w:r>
      <w:ins w:id="16" w:author="Anthony Brown" w:date="2020-01-04T15:53:00Z">
        <w:r w:rsidR="0032151B">
          <w:t xml:space="preserve">, </w:t>
        </w:r>
      </w:ins>
      <w:del w:id="17" w:author="Anthony Brown" w:date="2020-01-04T15:53:00Z">
        <w:r w:rsidDel="0032151B">
          <w:delText xml:space="preserve">. For most of the group. Some of the areas our jobs </w:delText>
        </w:r>
      </w:del>
      <w:r>
        <w:t xml:space="preserve">we have expressed an </w:t>
      </w:r>
      <w:del w:id="18" w:author="Anthony Brown" w:date="2020-01-04T15:54:00Z">
        <w:r w:rsidDel="0032151B">
          <w:delText>interest</w:delText>
        </w:r>
      </w:del>
      <w:ins w:id="19" w:author="Anthony Brown" w:date="2020-01-04T15:54:00Z">
        <w:r w:rsidR="0032151B">
          <w:t xml:space="preserve">interests in different </w:t>
        </w:r>
      </w:ins>
      <w:del w:id="20" w:author="Anthony Brown" w:date="2020-01-04T15:54:00Z">
        <w:r w:rsidDel="0032151B">
          <w:delText xml:space="preserve"> in are within different </w:delText>
        </w:r>
      </w:del>
      <w:r>
        <w:t>areas of programming</w:t>
      </w:r>
      <w:ins w:id="21" w:author="Anthony Brown" w:date="2020-01-04T15:54:00Z">
        <w:r w:rsidR="0032151B">
          <w:t>. Our diverse inter</w:t>
        </w:r>
      </w:ins>
      <w:ins w:id="22" w:author="Anthony Brown" w:date="2020-01-04T15:55:00Z">
        <w:r w:rsidR="0032151B">
          <w:t xml:space="preserve">ests </w:t>
        </w:r>
      </w:ins>
      <w:del w:id="23" w:author="Anthony Brown" w:date="2020-01-04T15:55:00Z">
        <w:r w:rsidDel="0032151B">
          <w:delText xml:space="preserve"> this </w:delText>
        </w:r>
      </w:del>
      <w:r>
        <w:t>includes games programming, web programming</w:t>
      </w:r>
      <w:del w:id="24" w:author="Anthony Brown" w:date="2020-01-04T15:55:00Z">
        <w:r w:rsidDel="0032151B">
          <w:delText xml:space="preserve"> such as python</w:delText>
        </w:r>
      </w:del>
      <w:r>
        <w:t xml:space="preserve">, business application development and IOT knowledge. </w:t>
      </w:r>
      <w:r w:rsidR="00B86505">
        <w:t xml:space="preserve">The obvious differences in our </w:t>
      </w:r>
      <w:r w:rsidR="00C3007F">
        <w:t>chosen</w:t>
      </w:r>
      <w:r w:rsidR="00B86505">
        <w:t xml:space="preserve"> jobs is that </w:t>
      </w:r>
      <w:ins w:id="25" w:author="Anthony Brown" w:date="2020-01-04T15:56:00Z">
        <w:r w:rsidR="0032151B">
          <w:t xml:space="preserve">the platforms you use in one field is not use in another. For example, </w:t>
        </w:r>
      </w:ins>
      <w:r w:rsidR="00B86505">
        <w:t>you could</w:t>
      </w:r>
      <w:del w:id="26" w:author="Anthony Brown" w:date="2020-01-04T15:57:00Z">
        <w:r w:rsidR="00B86505" w:rsidDel="0032151B">
          <w:delText>n’t</w:delText>
        </w:r>
      </w:del>
      <w:ins w:id="27" w:author="Anthony Brown" w:date="2020-01-04T15:57:00Z">
        <w:r w:rsidR="0032151B">
          <w:t xml:space="preserve"> ‘unity’,</w:t>
        </w:r>
      </w:ins>
      <w:r w:rsidR="00B86505">
        <w:t xml:space="preserve"> use</w:t>
      </w:r>
      <w:ins w:id="28" w:author="Anthony Brown" w:date="2020-01-04T15:57:00Z">
        <w:r w:rsidR="0032151B">
          <w:t>d</w:t>
        </w:r>
      </w:ins>
      <w:r w:rsidR="00B86505">
        <w:t xml:space="preserve"> </w:t>
      </w:r>
      <w:ins w:id="29" w:author="Anthony Brown" w:date="2020-01-04T15:57:00Z">
        <w:r w:rsidR="0032151B">
          <w:t xml:space="preserve">for </w:t>
        </w:r>
      </w:ins>
      <w:del w:id="30" w:author="Anthony Brown" w:date="2020-01-04T15:57:00Z">
        <w:r w:rsidR="00B86505" w:rsidDel="0032151B">
          <w:delText xml:space="preserve">a </w:delText>
        </w:r>
      </w:del>
      <w:r w:rsidR="00B86505">
        <w:t>game creat</w:t>
      </w:r>
      <w:ins w:id="31" w:author="Anthony Brown" w:date="2020-01-04T15:57:00Z">
        <w:r w:rsidR="0032151B">
          <w:t xml:space="preserve">ion, </w:t>
        </w:r>
      </w:ins>
      <w:del w:id="32" w:author="Anthony Brown" w:date="2020-01-04T15:57:00Z">
        <w:r w:rsidR="00B86505" w:rsidDel="0032151B">
          <w:delText>ed in unity as a</w:delText>
        </w:r>
      </w:del>
      <w:del w:id="33" w:author="Anthony Brown" w:date="2020-01-04T15:55:00Z">
        <w:r w:rsidR="00B86505" w:rsidDel="0032151B">
          <w:delText>n</w:delText>
        </w:r>
      </w:del>
      <w:del w:id="34" w:author="Anthony Brown" w:date="2020-01-04T15:57:00Z">
        <w:r w:rsidR="00B86505" w:rsidDel="0032151B">
          <w:delText xml:space="preserve"> </w:delText>
        </w:r>
      </w:del>
      <w:ins w:id="35" w:author="Anthony Brown" w:date="2020-01-04T15:57:00Z">
        <w:r w:rsidR="0032151B">
          <w:t xml:space="preserve">for building </w:t>
        </w:r>
      </w:ins>
      <w:r w:rsidR="00B86505">
        <w:t>business application</w:t>
      </w:r>
      <w:ins w:id="36" w:author="Anthony Brown" w:date="2020-01-04T15:57:00Z">
        <w:r w:rsidR="0032151B">
          <w:t>s</w:t>
        </w:r>
      </w:ins>
      <w:r w:rsidR="00B86505">
        <w:t xml:space="preserve">.  </w:t>
      </w:r>
      <w:ins w:id="37" w:author="Anthony Brown" w:date="2020-01-04T16:00:00Z">
        <w:r w:rsidR="00A545F4">
          <w:t>The members of our group will need to develop skills and knowledge in different plat</w:t>
        </w:r>
      </w:ins>
      <w:ins w:id="38" w:author="Anthony Brown" w:date="2020-01-04T16:01:00Z">
        <w:r w:rsidR="00A545F4">
          <w:t>forms, languages and tools.</w:t>
        </w:r>
      </w:ins>
      <w:del w:id="39" w:author="Anthony Brown" w:date="2020-01-04T15:58:00Z">
        <w:r w:rsidR="00C3007F" w:rsidDel="00A545F4">
          <w:delText>Some of t</w:delText>
        </w:r>
      </w:del>
      <w:del w:id="40" w:author="Anthony Brown" w:date="2020-01-04T16:01:00Z">
        <w:r w:rsidR="00C3007F" w:rsidDel="00A545F4">
          <w:delText>he main differences between our groups chosen jobs is the tools used in the different sub areas for example the two members who selected careers in the gaming side of IT need to be able to use tools like Unity and should have an understanding of the C++ programming language.</w:delText>
        </w:r>
      </w:del>
      <w:r w:rsidR="00C3007F">
        <w:t xml:space="preserve"> </w:t>
      </w:r>
      <w:r w:rsidR="00BA3075">
        <w:t xml:space="preserve">Another </w:t>
      </w:r>
      <w:del w:id="41" w:author="Anthony Brown" w:date="2020-01-04T16:02:00Z">
        <w:r w:rsidR="00BA3075" w:rsidDel="00A545F4">
          <w:delText xml:space="preserve">example of a </w:delText>
        </w:r>
      </w:del>
      <w:r w:rsidR="00BA3075">
        <w:t xml:space="preserve">difference </w:t>
      </w:r>
      <w:del w:id="42" w:author="Anthony Brown" w:date="2020-01-04T16:02:00Z">
        <w:r w:rsidR="00BA3075" w:rsidDel="00A545F4">
          <w:delText xml:space="preserve">in a sub area </w:delText>
        </w:r>
      </w:del>
      <w:r w:rsidR="00BA3075">
        <w:t>is</w:t>
      </w:r>
      <w:ins w:id="43" w:author="Anthony Brown" w:date="2020-01-04T16:02:00Z">
        <w:r w:rsidR="00A545F4">
          <w:t>,</w:t>
        </w:r>
      </w:ins>
      <w:r w:rsidR="00BA3075">
        <w:t xml:space="preserve"> for the two members who have selected stack development as </w:t>
      </w:r>
      <w:r w:rsidR="008832D0">
        <w:t>their</w:t>
      </w:r>
      <w:r w:rsidR="00BA3075">
        <w:t xml:space="preserve"> ideal roles, </w:t>
      </w:r>
      <w:del w:id="44" w:author="Anthony Brown" w:date="2020-01-04T16:02:00Z">
        <w:r w:rsidR="00BA3075" w:rsidDel="00A545F4">
          <w:delText xml:space="preserve">is that instead of one tool </w:delText>
        </w:r>
        <w:r w:rsidR="008832D0" w:rsidDel="00A545F4">
          <w:delText xml:space="preserve">we </w:delText>
        </w:r>
      </w:del>
      <w:ins w:id="45" w:author="Anthony Brown" w:date="2020-01-04T16:02:00Z">
        <w:r w:rsidR="00A545F4">
          <w:t xml:space="preserve">they will </w:t>
        </w:r>
      </w:ins>
      <w:r w:rsidR="008832D0">
        <w:t xml:space="preserve">need to </w:t>
      </w:r>
      <w:del w:id="46" w:author="Anthony Brown" w:date="2020-01-04T16:02:00Z">
        <w:r w:rsidR="008832D0" w:rsidDel="00A545F4">
          <w:delText xml:space="preserve">learn an </w:delText>
        </w:r>
      </w:del>
      <w:r w:rsidR="008832D0">
        <w:t>gain experience with</w:t>
      </w:r>
      <w:del w:id="47" w:author="Anthony Brown" w:date="2020-01-04T16:02:00Z">
        <w:r w:rsidR="008832D0" w:rsidDel="00A545F4">
          <w:delText>in</w:delText>
        </w:r>
      </w:del>
      <w:r w:rsidR="008832D0">
        <w:t xml:space="preserve"> several tools or languages. This could include Java, C sharp, CSS.</w:t>
      </w:r>
    </w:p>
    <w:p w14:paraId="3BF2CB33" w14:textId="17F83DDA" w:rsidR="008832D0" w:rsidRDefault="00784512">
      <w:moveFromRangeStart w:id="48" w:author="Anthony Brown" w:date="2020-01-04T16:04:00Z" w:name="move29046279"/>
      <w:moveFrom w:id="49" w:author="Anthony Brown" w:date="2020-01-04T16:04:00Z">
        <w:r w:rsidDel="00A545F4">
          <w:t xml:space="preserve">So while there is some differences in the tools and experience required for each chosen job. </w:t>
        </w:r>
      </w:moveFrom>
      <w:moveFromRangeEnd w:id="48"/>
      <w:r>
        <w:t>The group does have a lot</w:t>
      </w:r>
      <w:ins w:id="50" w:author="Anthony Brown" w:date="2020-01-04T16:03:00Z">
        <w:r w:rsidR="00A545F4">
          <w:t xml:space="preserve"> of</w:t>
        </w:r>
      </w:ins>
      <w:r>
        <w:t xml:space="preserve"> key similarities in our main areas of programming and in IOT knowledge</w:t>
      </w:r>
      <w:ins w:id="51" w:author="Anthony Brown" w:date="2020-01-04T16:04:00Z">
        <w:r w:rsidR="00A545F4">
          <w:t xml:space="preserve">. But because we are interested in different </w:t>
        </w:r>
      </w:ins>
      <w:ins w:id="52" w:author="Anthony Brown" w:date="2020-01-04T16:05:00Z">
        <w:r w:rsidR="00A545F4">
          <w:t>fields</w:t>
        </w:r>
      </w:ins>
      <w:ins w:id="53" w:author="Anthony Brown" w:date="2020-01-04T16:04:00Z">
        <w:r w:rsidR="00A545F4">
          <w:t xml:space="preserve">, </w:t>
        </w:r>
      </w:ins>
      <w:moveToRangeStart w:id="54" w:author="Anthony Brown" w:date="2020-01-04T16:04:00Z" w:name="move29046279"/>
      <w:moveTo w:id="55" w:author="Anthony Brown" w:date="2020-01-04T16:04:00Z">
        <w:del w:id="56" w:author="Anthony Brown" w:date="2020-01-04T16:04:00Z">
          <w:r w:rsidR="00A545F4" w:rsidDel="00A545F4">
            <w:delText xml:space="preserve">So while </w:delText>
          </w:r>
        </w:del>
        <w:r w:rsidR="00A545F4">
          <w:t xml:space="preserve">there </w:t>
        </w:r>
        <w:del w:id="57" w:author="Anthony Brown" w:date="2020-01-04T16:05:00Z">
          <w:r w:rsidR="00A545F4" w:rsidDel="00A545F4">
            <w:delText xml:space="preserve">is </w:delText>
          </w:r>
        </w:del>
      </w:moveTo>
      <w:ins w:id="58" w:author="Anthony Brown" w:date="2020-01-04T16:05:00Z">
        <w:r w:rsidR="00A545F4">
          <w:t xml:space="preserve">are </w:t>
        </w:r>
      </w:ins>
      <w:moveTo w:id="59" w:author="Anthony Brown" w:date="2020-01-04T16:04:00Z">
        <w:r w:rsidR="00A545F4">
          <w:t>some differences in the tools and experience required for each chosen job.</w:t>
        </w:r>
      </w:moveTo>
      <w:moveToRangeEnd w:id="54"/>
      <w:del w:id="60" w:author="Anthony Brown" w:date="2020-01-04T16:05:00Z">
        <w:r w:rsidDel="00A545F4">
          <w:delText>, in the different jobs.</w:delText>
        </w:r>
      </w:del>
      <w:r>
        <w:t xml:space="preserve"> This will also help process our group along as we are interested in the same / similar things. </w:t>
      </w:r>
    </w:p>
    <w:p w14:paraId="4D2F8670" w14:textId="77777777" w:rsidR="002D30C3" w:rsidRDefault="002D30C3"/>
    <w:p w14:paraId="670AEEE7" w14:textId="187ED619" w:rsidR="00256EF1" w:rsidRDefault="00251E69">
      <w:r>
        <w:t xml:space="preserve"> </w:t>
      </w:r>
    </w:p>
    <w:p w14:paraId="667EF3CF" w14:textId="77777777" w:rsidR="008065A1" w:rsidRDefault="008065A1"/>
    <w:p w14:paraId="68B1DE36" w14:textId="77777777" w:rsidR="005F675E" w:rsidRDefault="005F675E"/>
    <w:sectPr w:rsidR="005F6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K1NDCxNDE3NDMxNTVX0lEKTi0uzszPAykwrAUAEwmPfywAAAA="/>
  </w:docVars>
  <w:rsids>
    <w:rsidRoot w:val="005F675E"/>
    <w:rsid w:val="0003749B"/>
    <w:rsid w:val="00251E69"/>
    <w:rsid w:val="00256EF1"/>
    <w:rsid w:val="002D30C3"/>
    <w:rsid w:val="0032151B"/>
    <w:rsid w:val="00385E65"/>
    <w:rsid w:val="0055550B"/>
    <w:rsid w:val="005C57EA"/>
    <w:rsid w:val="005F675E"/>
    <w:rsid w:val="00632DC4"/>
    <w:rsid w:val="006C0378"/>
    <w:rsid w:val="00784512"/>
    <w:rsid w:val="008065A1"/>
    <w:rsid w:val="008832D0"/>
    <w:rsid w:val="00A545F4"/>
    <w:rsid w:val="00AF1F6D"/>
    <w:rsid w:val="00B86505"/>
    <w:rsid w:val="00BA3075"/>
    <w:rsid w:val="00C3007F"/>
    <w:rsid w:val="00F028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1902"/>
  <w15:chartTrackingRefBased/>
  <w15:docId w15:val="{895FC200-6850-4314-BEE1-1D024E08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5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dc:creator>
  <cp:keywords/>
  <dc:description/>
  <cp:lastModifiedBy>Anthony Brown</cp:lastModifiedBy>
  <cp:revision>11</cp:revision>
  <dcterms:created xsi:type="dcterms:W3CDTF">2019-12-29T01:19:00Z</dcterms:created>
  <dcterms:modified xsi:type="dcterms:W3CDTF">2020-01-04T06:05:00Z</dcterms:modified>
</cp:coreProperties>
</file>